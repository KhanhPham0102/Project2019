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6EF0C" w14:textId="0FB9AD87" w:rsidR="001C1E86" w:rsidRDefault="0014136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142D7A0" w14:textId="32ECFF82" w:rsidR="00141363" w:rsidRDefault="0014136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912FD63" w14:textId="60C99798" w:rsidR="00141363" w:rsidRDefault="0014136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0C98AE5" w14:textId="05FD811F" w:rsidR="00141363" w:rsidRDefault="0014136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94F39A2" w14:textId="28580084" w:rsidR="00141363" w:rsidRDefault="00141363">
      <w:pPr>
        <w:rPr>
          <w:ins w:id="0" w:author="Khanh Pham" w:date="2019-04-02T00:51:00Z"/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2795" w14:paraId="7982ADCF" w14:textId="77777777" w:rsidTr="007B1513">
        <w:trPr>
          <w:ins w:id="1" w:author="Khanh Pham" w:date="2019-04-02T00:51:00Z"/>
        </w:trPr>
        <w:tc>
          <w:tcPr>
            <w:tcW w:w="9350" w:type="dxa"/>
            <w:gridSpan w:val="2"/>
          </w:tcPr>
          <w:p w14:paraId="1AACFD6B" w14:textId="36CF26CC" w:rsidR="001E2795" w:rsidRPr="007B1513" w:rsidRDefault="001E2795" w:rsidP="001E2795">
            <w:pPr>
              <w:jc w:val="center"/>
              <w:rPr>
                <w:ins w:id="2" w:author="Khanh Pham" w:date="2019-04-02T00:51:00Z"/>
                <w:rFonts w:ascii="Times New Roman" w:hAnsi="Times New Roman" w:cs="Times New Roman"/>
                <w:b/>
                <w:sz w:val="26"/>
                <w:szCs w:val="26"/>
              </w:rPr>
              <w:pPrChange w:id="3" w:author="Khanh Pham" w:date="2019-04-02T00:52:00Z">
                <w:pPr/>
              </w:pPrChange>
            </w:pPr>
            <w:proofErr w:type="spellStart"/>
            <w:ins w:id="4" w:author="Khanh Pham" w:date="2019-04-02T00:51:00Z"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Hồ</w:t>
              </w:r>
              <w:proofErr w:type="spellEnd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>Sơ</w:t>
              </w:r>
              <w:proofErr w:type="spellEnd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>Cây</w:t>
              </w:r>
              <w:proofErr w:type="spellEnd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>Mới</w:t>
              </w:r>
              <w:proofErr w:type="spellEnd"/>
            </w:ins>
          </w:p>
        </w:tc>
      </w:tr>
      <w:tr w:rsidR="001E2795" w14:paraId="2FF5451F" w14:textId="77777777" w:rsidTr="001E2795">
        <w:trPr>
          <w:ins w:id="5" w:author="Khanh Pham" w:date="2019-04-02T00:51:00Z"/>
        </w:trPr>
        <w:tc>
          <w:tcPr>
            <w:tcW w:w="4675" w:type="dxa"/>
          </w:tcPr>
          <w:p w14:paraId="2552EA64" w14:textId="0E78F39D" w:rsidR="001E2795" w:rsidRDefault="001E2795" w:rsidP="001E2795">
            <w:pPr>
              <w:tabs>
                <w:tab w:val="left" w:leader="dot" w:pos="4320"/>
              </w:tabs>
              <w:rPr>
                <w:ins w:id="6" w:author="Khanh Pham" w:date="2019-04-02T00:51:00Z"/>
                <w:rFonts w:ascii="Times New Roman" w:hAnsi="Times New Roman" w:cs="Times New Roman"/>
                <w:sz w:val="26"/>
                <w:szCs w:val="26"/>
              </w:rPr>
              <w:pPrChange w:id="7" w:author="Khanh Pham" w:date="2019-04-02T00:52:00Z">
                <w:pPr/>
              </w:pPrChange>
            </w:pPr>
            <w:proofErr w:type="spellStart"/>
            <w:ins w:id="8" w:author="Khanh Pham" w:date="2019-04-02T00:51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: </w:t>
              </w:r>
            </w:ins>
            <w:ins w:id="9" w:author="Khanh Pham" w:date="2019-04-02T00:52:00Z">
              <w:r>
                <w:rPr>
                  <w:rFonts w:ascii="Times New Roman" w:hAnsi="Times New Roman" w:cs="Times New Roman"/>
                  <w:sz w:val="26"/>
                  <w:szCs w:val="26"/>
                </w:rPr>
                <w:tab/>
              </w:r>
            </w:ins>
          </w:p>
        </w:tc>
        <w:tc>
          <w:tcPr>
            <w:tcW w:w="4675" w:type="dxa"/>
          </w:tcPr>
          <w:p w14:paraId="78F6D278" w14:textId="4ECCF45D" w:rsidR="001E2795" w:rsidRDefault="001E2795" w:rsidP="001E2795">
            <w:pPr>
              <w:tabs>
                <w:tab w:val="left" w:leader="dot" w:pos="4392"/>
              </w:tabs>
              <w:rPr>
                <w:ins w:id="10" w:author="Khanh Pham" w:date="2019-04-02T00:51:00Z"/>
                <w:rFonts w:ascii="Times New Roman" w:hAnsi="Times New Roman" w:cs="Times New Roman"/>
                <w:sz w:val="26"/>
                <w:szCs w:val="26"/>
              </w:rPr>
              <w:pPrChange w:id="11" w:author="Khanh Pham" w:date="2019-04-02T00:52:00Z">
                <w:pPr/>
              </w:pPrChange>
            </w:pPr>
            <w:proofErr w:type="spellStart"/>
            <w:ins w:id="12" w:author="Khanh Pham" w:date="2019-04-02T00:51:00Z">
              <w:r>
                <w:rPr>
                  <w:rFonts w:ascii="Times New Roman" w:hAnsi="Times New Roman" w:cs="Times New Roman"/>
                  <w:sz w:val="26"/>
                  <w:szCs w:val="26"/>
                </w:rPr>
                <w:t>Loại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</w:ins>
            <w:proofErr w:type="spellStart"/>
            <w:ins w:id="13" w:author="Khanh Pham" w:date="2019-04-02T00:52:00Z">
              <w:r>
                <w:rPr>
                  <w:rFonts w:ascii="Times New Roman" w:hAnsi="Times New Roman" w:cs="Times New Roman"/>
                  <w:sz w:val="26"/>
                  <w:szCs w:val="26"/>
                </w:rPr>
                <w:t>cây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: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ab/>
              </w:r>
            </w:ins>
          </w:p>
        </w:tc>
      </w:tr>
      <w:tr w:rsidR="001E2795" w14:paraId="3A80FAB1" w14:textId="77777777" w:rsidTr="001E2795">
        <w:trPr>
          <w:ins w:id="14" w:author="Khanh Pham" w:date="2019-04-02T00:51:00Z"/>
        </w:trPr>
        <w:tc>
          <w:tcPr>
            <w:tcW w:w="4675" w:type="dxa"/>
          </w:tcPr>
          <w:p w14:paraId="6F699618" w14:textId="51267BAA" w:rsidR="001E2795" w:rsidRDefault="001E2795" w:rsidP="001E2795">
            <w:pPr>
              <w:tabs>
                <w:tab w:val="left" w:leader="dot" w:pos="4332"/>
              </w:tabs>
              <w:rPr>
                <w:ins w:id="15" w:author="Khanh Pham" w:date="2019-04-02T00:51:00Z"/>
                <w:rFonts w:ascii="Times New Roman" w:hAnsi="Times New Roman" w:cs="Times New Roman"/>
                <w:sz w:val="26"/>
                <w:szCs w:val="26"/>
              </w:rPr>
              <w:pPrChange w:id="16" w:author="Khanh Pham" w:date="2019-04-02T00:52:00Z">
                <w:pPr/>
              </w:pPrChange>
            </w:pPr>
            <w:proofErr w:type="spellStart"/>
            <w:ins w:id="17" w:author="Khanh Pham" w:date="2019-04-02T00:51:00Z">
              <w:r>
                <w:rPr>
                  <w:rFonts w:ascii="Times New Roman" w:hAnsi="Times New Roman" w:cs="Times New Roman"/>
                  <w:sz w:val="26"/>
                  <w:szCs w:val="26"/>
                </w:rPr>
                <w:t>Vị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trí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: </w:t>
              </w:r>
            </w:ins>
            <w:ins w:id="18" w:author="Khanh Pham" w:date="2019-04-02T00:52:00Z">
              <w:r>
                <w:rPr>
                  <w:rFonts w:ascii="Times New Roman" w:hAnsi="Times New Roman" w:cs="Times New Roman"/>
                  <w:sz w:val="26"/>
                  <w:szCs w:val="26"/>
                </w:rPr>
                <w:tab/>
              </w:r>
            </w:ins>
          </w:p>
        </w:tc>
        <w:tc>
          <w:tcPr>
            <w:tcW w:w="4675" w:type="dxa"/>
          </w:tcPr>
          <w:p w14:paraId="40AFFCC5" w14:textId="2C3D9CD6" w:rsidR="001E2795" w:rsidRDefault="001E2795" w:rsidP="001E2795">
            <w:pPr>
              <w:tabs>
                <w:tab w:val="left" w:leader="dot" w:pos="4368"/>
              </w:tabs>
              <w:rPr>
                <w:ins w:id="19" w:author="Khanh Pham" w:date="2019-04-02T00:51:00Z"/>
                <w:rFonts w:ascii="Times New Roman" w:hAnsi="Times New Roman" w:cs="Times New Roman"/>
                <w:sz w:val="26"/>
                <w:szCs w:val="26"/>
              </w:rPr>
              <w:pPrChange w:id="20" w:author="Khanh Pham" w:date="2019-04-02T00:52:00Z">
                <w:pPr/>
              </w:pPrChange>
            </w:pPr>
            <w:proofErr w:type="spellStart"/>
            <w:ins w:id="21" w:author="Khanh Pham" w:date="2019-04-02T00:52:00Z">
              <w:r>
                <w:rPr>
                  <w:rFonts w:ascii="Times New Roman" w:hAnsi="Times New Roman" w:cs="Times New Roman"/>
                  <w:sz w:val="26"/>
                  <w:szCs w:val="26"/>
                </w:rPr>
                <w:t>Ngày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trồng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: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ab/>
              </w:r>
            </w:ins>
          </w:p>
        </w:tc>
      </w:tr>
    </w:tbl>
    <w:p w14:paraId="4FC9D8EA" w14:textId="0D936612" w:rsidR="001E2795" w:rsidRDefault="001E2795">
      <w:pPr>
        <w:rPr>
          <w:rFonts w:ascii="Times New Roman" w:hAnsi="Times New Roman" w:cs="Times New Roman"/>
          <w:sz w:val="26"/>
          <w:szCs w:val="26"/>
        </w:rPr>
      </w:pPr>
    </w:p>
    <w:p w14:paraId="6ABF8AF1" w14:textId="6432DD27" w:rsidR="001E2795" w:rsidRDefault="00E97A8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E2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79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1E2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79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E2795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="001E279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1E2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795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1E2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795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="001E2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79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1E2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79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E2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79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1E2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795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1E2795">
        <w:rPr>
          <w:rFonts w:ascii="Times New Roman" w:hAnsi="Times New Roman" w:cs="Times New Roman"/>
          <w:sz w:val="26"/>
          <w:szCs w:val="26"/>
        </w:rPr>
        <w:t>.</w:t>
      </w:r>
    </w:p>
    <w:p w14:paraId="27F12B0B" w14:textId="54AADE29" w:rsidR="00E97A89" w:rsidRDefault="00E97A8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4FDCCA5" w14:textId="079391B9" w:rsidR="001E2795" w:rsidRDefault="001E279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(ban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34A139D" w14:textId="1E92B771" w:rsidR="001E2795" w:rsidRDefault="001E279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CSDL.</w:t>
      </w:r>
    </w:p>
    <w:p w14:paraId="7D942CCF" w14:textId="132425AD" w:rsidR="001E2795" w:rsidRDefault="001E279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30D922D" w14:textId="77777777" w:rsidR="001E2795" w:rsidRDefault="001E2795">
      <w:pPr>
        <w:rPr>
          <w:rFonts w:ascii="Times New Roman" w:hAnsi="Times New Roman" w:cs="Times New Roman"/>
          <w:sz w:val="26"/>
          <w:szCs w:val="26"/>
        </w:rPr>
      </w:pPr>
    </w:p>
    <w:p w14:paraId="761EDE4B" w14:textId="52B68FB7" w:rsidR="00141363" w:rsidRDefault="00141363">
      <w:pPr>
        <w:rPr>
          <w:ins w:id="22" w:author="Khanh Pham" w:date="2019-04-02T00:52:00Z"/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E2795" w14:paraId="019B7E44" w14:textId="77777777" w:rsidTr="007B1513">
        <w:trPr>
          <w:ins w:id="23" w:author="Khanh Pham" w:date="2019-04-02T00:53:00Z"/>
        </w:trPr>
        <w:tc>
          <w:tcPr>
            <w:tcW w:w="9350" w:type="dxa"/>
            <w:gridSpan w:val="6"/>
          </w:tcPr>
          <w:p w14:paraId="6983D551" w14:textId="319F522D" w:rsidR="001E2795" w:rsidRPr="007B1513" w:rsidRDefault="001E2795" w:rsidP="001E2795">
            <w:pPr>
              <w:jc w:val="center"/>
              <w:rPr>
                <w:ins w:id="24" w:author="Khanh Pham" w:date="2019-04-02T00:53:00Z"/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B1513">
              <w:rPr>
                <w:rFonts w:ascii="Times New Roman" w:hAnsi="Times New Roman" w:cs="Times New Roman"/>
                <w:b/>
                <w:sz w:val="26"/>
                <w:szCs w:val="26"/>
              </w:rPr>
              <w:t>Lịch</w:t>
            </w:r>
            <w:proofErr w:type="spellEnd"/>
            <w:r w:rsidRPr="007B151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b/>
                <w:sz w:val="26"/>
                <w:szCs w:val="26"/>
              </w:rPr>
              <w:t>Chăm</w:t>
            </w:r>
            <w:proofErr w:type="spellEnd"/>
            <w:r w:rsidRPr="007B151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b/>
                <w:sz w:val="26"/>
                <w:szCs w:val="26"/>
              </w:rPr>
              <w:t>Sóc</w:t>
            </w:r>
            <w:proofErr w:type="spellEnd"/>
          </w:p>
        </w:tc>
      </w:tr>
      <w:tr w:rsidR="001E2795" w14:paraId="36EE7A06" w14:textId="77777777" w:rsidTr="007B1513">
        <w:trPr>
          <w:ins w:id="25" w:author="Khanh Pham" w:date="2019-04-02T00:53:00Z"/>
        </w:trPr>
        <w:tc>
          <w:tcPr>
            <w:tcW w:w="4674" w:type="dxa"/>
            <w:gridSpan w:val="3"/>
          </w:tcPr>
          <w:p w14:paraId="60A20168" w14:textId="592367D6" w:rsidR="001E2795" w:rsidRDefault="001E2795" w:rsidP="001E2795">
            <w:pPr>
              <w:tabs>
                <w:tab w:val="left" w:leader="dot" w:pos="4332"/>
              </w:tabs>
              <w:rPr>
                <w:ins w:id="26" w:author="Khanh Pham" w:date="2019-04-02T00:53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4676" w:type="dxa"/>
            <w:gridSpan w:val="3"/>
          </w:tcPr>
          <w:p w14:paraId="50C52A24" w14:textId="3E5355AF" w:rsidR="001E2795" w:rsidRDefault="001E2795" w:rsidP="001E2795">
            <w:pPr>
              <w:tabs>
                <w:tab w:val="left" w:leader="dot" w:pos="4344"/>
              </w:tabs>
              <w:rPr>
                <w:ins w:id="27" w:author="Khanh Pham" w:date="2019-04-02T00:53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  <w:tr w:rsidR="001E2795" w14:paraId="1AC7F821" w14:textId="77777777" w:rsidTr="001E2795">
        <w:trPr>
          <w:ins w:id="28" w:author="Khanh Pham" w:date="2019-04-02T00:53:00Z"/>
        </w:trPr>
        <w:tc>
          <w:tcPr>
            <w:tcW w:w="1558" w:type="dxa"/>
          </w:tcPr>
          <w:p w14:paraId="75CC14F0" w14:textId="444BF917" w:rsidR="001E2795" w:rsidRDefault="001E2795" w:rsidP="001E2795">
            <w:pPr>
              <w:jc w:val="center"/>
              <w:rPr>
                <w:ins w:id="29" w:author="Khanh Pham" w:date="2019-04-02T00:53:00Z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58" w:type="dxa"/>
          </w:tcPr>
          <w:p w14:paraId="314C3672" w14:textId="3459A7D4" w:rsidR="001E2795" w:rsidRDefault="001E2795" w:rsidP="001E2795">
            <w:pPr>
              <w:jc w:val="center"/>
              <w:rPr>
                <w:ins w:id="30" w:author="Khanh Pham" w:date="2019-04-02T00:53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558" w:type="dxa"/>
          </w:tcPr>
          <w:p w14:paraId="53D1859C" w14:textId="32516D64" w:rsidR="001E2795" w:rsidRDefault="001E2795" w:rsidP="001E2795">
            <w:pPr>
              <w:jc w:val="center"/>
              <w:rPr>
                <w:ins w:id="31" w:author="Khanh Pham" w:date="2019-04-02T00:53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</w:p>
        </w:tc>
        <w:tc>
          <w:tcPr>
            <w:tcW w:w="1558" w:type="dxa"/>
          </w:tcPr>
          <w:p w14:paraId="27FF957A" w14:textId="7C2AC719" w:rsidR="001E2795" w:rsidRDefault="001E2795" w:rsidP="001E2795">
            <w:pPr>
              <w:jc w:val="center"/>
              <w:rPr>
                <w:ins w:id="32" w:author="Khanh Pham" w:date="2019-04-02T00:53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559" w:type="dxa"/>
          </w:tcPr>
          <w:p w14:paraId="13164110" w14:textId="65906A71" w:rsidR="001E2795" w:rsidRDefault="001E2795" w:rsidP="001E2795">
            <w:pPr>
              <w:jc w:val="center"/>
              <w:rPr>
                <w:ins w:id="33" w:author="Khanh Pham" w:date="2019-04-02T00:53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559" w:type="dxa"/>
          </w:tcPr>
          <w:p w14:paraId="57CAD130" w14:textId="6ADA70B9" w:rsidR="001E2795" w:rsidRDefault="001E2795" w:rsidP="001E2795">
            <w:pPr>
              <w:jc w:val="center"/>
              <w:rPr>
                <w:ins w:id="34" w:author="Khanh Pham" w:date="2019-04-02T00:53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1E2795" w14:paraId="2E561A63" w14:textId="77777777" w:rsidTr="001E2795">
        <w:trPr>
          <w:ins w:id="35" w:author="Khanh Pham" w:date="2019-04-02T00:53:00Z"/>
        </w:trPr>
        <w:tc>
          <w:tcPr>
            <w:tcW w:w="1558" w:type="dxa"/>
          </w:tcPr>
          <w:p w14:paraId="0486CDBA" w14:textId="319FB73B" w:rsidR="001E2795" w:rsidRDefault="001E2795" w:rsidP="001E2795">
            <w:pPr>
              <w:jc w:val="center"/>
              <w:rPr>
                <w:ins w:id="36" w:author="Khanh Pham" w:date="2019-04-02T00:53:00Z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428F13D7" w14:textId="77777777" w:rsidR="001E2795" w:rsidRDefault="001E2795" w:rsidP="001E2795">
            <w:pPr>
              <w:jc w:val="center"/>
              <w:rPr>
                <w:ins w:id="37" w:author="Khanh Pham" w:date="2019-04-02T00:53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05F8EC96" w14:textId="77777777" w:rsidR="001E2795" w:rsidRDefault="001E2795" w:rsidP="001E2795">
            <w:pPr>
              <w:jc w:val="center"/>
              <w:rPr>
                <w:ins w:id="38" w:author="Khanh Pham" w:date="2019-04-02T00:53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3998E2ED" w14:textId="77777777" w:rsidR="001E2795" w:rsidRDefault="001E2795" w:rsidP="001E2795">
            <w:pPr>
              <w:jc w:val="center"/>
              <w:rPr>
                <w:ins w:id="39" w:author="Khanh Pham" w:date="2019-04-02T00:53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39466CEC" w14:textId="77777777" w:rsidR="001E2795" w:rsidRDefault="001E2795" w:rsidP="001E2795">
            <w:pPr>
              <w:jc w:val="center"/>
              <w:rPr>
                <w:ins w:id="40" w:author="Khanh Pham" w:date="2019-04-02T00:53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5DCD76DE" w14:textId="77777777" w:rsidR="001E2795" w:rsidRDefault="001E2795" w:rsidP="001E2795">
            <w:pPr>
              <w:jc w:val="center"/>
              <w:rPr>
                <w:ins w:id="41" w:author="Khanh Pham" w:date="2019-04-02T00:53:00Z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2795" w14:paraId="70D6FAFA" w14:textId="77777777" w:rsidTr="001E2795">
        <w:trPr>
          <w:ins w:id="42" w:author="Khanh Pham" w:date="2019-04-02T00:53:00Z"/>
        </w:trPr>
        <w:tc>
          <w:tcPr>
            <w:tcW w:w="1558" w:type="dxa"/>
          </w:tcPr>
          <w:p w14:paraId="383F057B" w14:textId="57451E09" w:rsidR="001E2795" w:rsidRDefault="001E2795" w:rsidP="001E2795">
            <w:pPr>
              <w:jc w:val="center"/>
              <w:rPr>
                <w:ins w:id="43" w:author="Khanh Pham" w:date="2019-04-02T00:53:00Z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</w:tcPr>
          <w:p w14:paraId="64C21E64" w14:textId="77777777" w:rsidR="001E2795" w:rsidRDefault="001E2795" w:rsidP="001E2795">
            <w:pPr>
              <w:jc w:val="center"/>
              <w:rPr>
                <w:ins w:id="44" w:author="Khanh Pham" w:date="2019-04-02T00:53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0614D2F3" w14:textId="77777777" w:rsidR="001E2795" w:rsidRDefault="001E2795" w:rsidP="001E2795">
            <w:pPr>
              <w:jc w:val="center"/>
              <w:rPr>
                <w:ins w:id="45" w:author="Khanh Pham" w:date="2019-04-02T00:53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67ED67FA" w14:textId="77777777" w:rsidR="001E2795" w:rsidRDefault="001E2795" w:rsidP="001E2795">
            <w:pPr>
              <w:jc w:val="center"/>
              <w:rPr>
                <w:ins w:id="46" w:author="Khanh Pham" w:date="2019-04-02T00:53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19BAC866" w14:textId="77777777" w:rsidR="001E2795" w:rsidRDefault="001E2795" w:rsidP="001E2795">
            <w:pPr>
              <w:jc w:val="center"/>
              <w:rPr>
                <w:ins w:id="47" w:author="Khanh Pham" w:date="2019-04-02T00:53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2DA6BE15" w14:textId="77777777" w:rsidR="001E2795" w:rsidRDefault="001E2795" w:rsidP="001E2795">
            <w:pPr>
              <w:jc w:val="center"/>
              <w:rPr>
                <w:ins w:id="48" w:author="Khanh Pham" w:date="2019-04-02T00:53:00Z"/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D43FDB0" w14:textId="1FEA5A7B" w:rsidR="00E97A89" w:rsidRDefault="00E97A89" w:rsidP="00E97A89">
      <w:pPr>
        <w:rPr>
          <w:rFonts w:ascii="Times New Roman" w:hAnsi="Times New Roman" w:cs="Times New Roman"/>
          <w:sz w:val="26"/>
          <w:szCs w:val="26"/>
        </w:rPr>
      </w:pPr>
    </w:p>
    <w:p w14:paraId="4EDB0F50" w14:textId="5E328819" w:rsidR="00E97A89" w:rsidRDefault="00E97A89" w:rsidP="00E97A8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E1A9E29" w14:textId="6DA88740" w:rsidR="00E97A89" w:rsidRDefault="00E97A89" w:rsidP="00E97A8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97A8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E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A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A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A8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A8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A89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Pr="00E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A8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A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A8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E97A89">
        <w:rPr>
          <w:rFonts w:ascii="Times New Roman" w:hAnsi="Times New Roman" w:cs="Times New Roman"/>
          <w:sz w:val="26"/>
          <w:szCs w:val="26"/>
        </w:rPr>
        <w:t>.</w:t>
      </w:r>
    </w:p>
    <w:p w14:paraId="755984B4" w14:textId="5D68E861" w:rsidR="00E97A89" w:rsidRDefault="00E97A89" w:rsidP="00E97A8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(lit, gam).</w:t>
      </w:r>
    </w:p>
    <w:p w14:paraId="044FB39B" w14:textId="2D5EC846" w:rsidR="00E97A89" w:rsidRPr="00E97A89" w:rsidRDefault="00E97A89" w:rsidP="00E97A8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97A8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A8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A8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A8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97A8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A8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7A89">
        <w:rPr>
          <w:rFonts w:ascii="Times New Roman" w:hAnsi="Times New Roman" w:cs="Times New Roman"/>
          <w:sz w:val="26"/>
          <w:szCs w:val="26"/>
        </w:rPr>
        <w:t xml:space="preserve"> CSDL.</w:t>
      </w:r>
    </w:p>
    <w:p w14:paraId="2BACB439" w14:textId="77777777" w:rsidR="001E2795" w:rsidRDefault="001E2795">
      <w:pPr>
        <w:rPr>
          <w:rFonts w:ascii="Times New Roman" w:hAnsi="Times New Roman" w:cs="Times New Roman"/>
          <w:sz w:val="26"/>
          <w:szCs w:val="26"/>
        </w:rPr>
      </w:pPr>
    </w:p>
    <w:p w14:paraId="06DF17BC" w14:textId="59125D12" w:rsidR="00141363" w:rsidRDefault="00141363">
      <w:pPr>
        <w:rPr>
          <w:ins w:id="49" w:author="Khanh Pham" w:date="2019-04-02T00:49:00Z"/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41363" w14:paraId="0059E347" w14:textId="77777777" w:rsidTr="007B1513">
        <w:trPr>
          <w:ins w:id="50" w:author="Khanh Pham" w:date="2019-04-02T00:49:00Z"/>
        </w:trPr>
        <w:tc>
          <w:tcPr>
            <w:tcW w:w="9350" w:type="dxa"/>
            <w:gridSpan w:val="5"/>
          </w:tcPr>
          <w:p w14:paraId="531C50F0" w14:textId="412FAC75" w:rsidR="00141363" w:rsidRPr="007B1513" w:rsidRDefault="00141363" w:rsidP="00141363">
            <w:pPr>
              <w:jc w:val="center"/>
              <w:rPr>
                <w:ins w:id="51" w:author="Khanh Pham" w:date="2019-04-02T00:49:00Z"/>
                <w:rFonts w:ascii="Times New Roman" w:hAnsi="Times New Roman" w:cs="Times New Roman"/>
                <w:b/>
                <w:sz w:val="26"/>
                <w:szCs w:val="26"/>
              </w:rPr>
              <w:pPrChange w:id="52" w:author="Khanh Pham" w:date="2019-04-02T00:50:00Z">
                <w:pPr/>
              </w:pPrChange>
            </w:pPr>
            <w:proofErr w:type="spellStart"/>
            <w:ins w:id="53" w:author="Khanh Pham" w:date="2019-04-02T00:50:00Z"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>Danh</w:t>
              </w:r>
              <w:proofErr w:type="spellEnd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>Sách</w:t>
              </w:r>
              <w:proofErr w:type="spellEnd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>Các</w:t>
              </w:r>
              <w:proofErr w:type="spellEnd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>Cây</w:t>
              </w:r>
              <w:proofErr w:type="spellEnd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>Cảnh</w:t>
              </w:r>
            </w:ins>
            <w:proofErr w:type="spellEnd"/>
          </w:p>
        </w:tc>
      </w:tr>
      <w:tr w:rsidR="00141363" w14:paraId="06C24DCF" w14:textId="77777777" w:rsidTr="00141363">
        <w:trPr>
          <w:ins w:id="54" w:author="Khanh Pham" w:date="2019-04-02T00:49:00Z"/>
        </w:trPr>
        <w:tc>
          <w:tcPr>
            <w:tcW w:w="1870" w:type="dxa"/>
          </w:tcPr>
          <w:p w14:paraId="1370D757" w14:textId="1AF3540F" w:rsidR="00141363" w:rsidRDefault="00141363" w:rsidP="00141363">
            <w:pPr>
              <w:jc w:val="center"/>
              <w:rPr>
                <w:ins w:id="55" w:author="Khanh Pham" w:date="2019-04-02T00:49:00Z"/>
                <w:rFonts w:ascii="Times New Roman" w:hAnsi="Times New Roman" w:cs="Times New Roman"/>
                <w:sz w:val="26"/>
                <w:szCs w:val="26"/>
              </w:rPr>
              <w:pPrChange w:id="56" w:author="Khanh Pham" w:date="2019-04-02T00:50:00Z">
                <w:pPr/>
              </w:pPrChange>
            </w:pPr>
            <w:ins w:id="57" w:author="Khanh Pham" w:date="2019-04-02T00:50:00Z">
              <w:r>
                <w:rPr>
                  <w:rFonts w:ascii="Times New Roman" w:hAnsi="Times New Roman" w:cs="Times New Roman"/>
                  <w:sz w:val="26"/>
                  <w:szCs w:val="26"/>
                </w:rPr>
                <w:lastRenderedPageBreak/>
                <w:t>STT</w:t>
              </w:r>
            </w:ins>
          </w:p>
        </w:tc>
        <w:tc>
          <w:tcPr>
            <w:tcW w:w="1870" w:type="dxa"/>
          </w:tcPr>
          <w:p w14:paraId="6B01CF17" w14:textId="2473F066" w:rsidR="00141363" w:rsidRDefault="00141363" w:rsidP="00141363">
            <w:pPr>
              <w:jc w:val="center"/>
              <w:rPr>
                <w:ins w:id="58" w:author="Khanh Pham" w:date="2019-04-02T00:49:00Z"/>
                <w:rFonts w:ascii="Times New Roman" w:hAnsi="Times New Roman" w:cs="Times New Roman"/>
                <w:sz w:val="26"/>
                <w:szCs w:val="26"/>
              </w:rPr>
              <w:pPrChange w:id="59" w:author="Khanh Pham" w:date="2019-04-02T00:50:00Z">
                <w:pPr/>
              </w:pPrChange>
            </w:pPr>
            <w:proofErr w:type="spellStart"/>
            <w:ins w:id="60" w:author="Khanh Pham" w:date="2019-04-02T00:50:00Z">
              <w:r>
                <w:rPr>
                  <w:rFonts w:ascii="Times New Roman" w:hAnsi="Times New Roman" w:cs="Times New Roman"/>
                  <w:sz w:val="26"/>
                  <w:szCs w:val="26"/>
                </w:rPr>
                <w:t>Cây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Cảnh</w:t>
              </w:r>
            </w:ins>
            <w:proofErr w:type="spellEnd"/>
          </w:p>
        </w:tc>
        <w:tc>
          <w:tcPr>
            <w:tcW w:w="1870" w:type="dxa"/>
          </w:tcPr>
          <w:p w14:paraId="3F728D30" w14:textId="1064C5CC" w:rsidR="00141363" w:rsidRDefault="00141363" w:rsidP="00141363">
            <w:pPr>
              <w:jc w:val="center"/>
              <w:rPr>
                <w:ins w:id="61" w:author="Khanh Pham" w:date="2019-04-02T00:49:00Z"/>
                <w:rFonts w:ascii="Times New Roman" w:hAnsi="Times New Roman" w:cs="Times New Roman"/>
                <w:sz w:val="26"/>
                <w:szCs w:val="26"/>
              </w:rPr>
              <w:pPrChange w:id="62" w:author="Khanh Pham" w:date="2019-04-02T00:50:00Z">
                <w:pPr/>
              </w:pPrChange>
            </w:pPr>
            <w:proofErr w:type="spellStart"/>
            <w:ins w:id="63" w:author="Khanh Pham" w:date="2019-04-02T00:50:00Z">
              <w:r>
                <w:rPr>
                  <w:rFonts w:ascii="Times New Roman" w:hAnsi="Times New Roman" w:cs="Times New Roman"/>
                  <w:sz w:val="26"/>
                  <w:szCs w:val="26"/>
                </w:rPr>
                <w:t>Loại</w:t>
              </w:r>
            </w:ins>
            <w:proofErr w:type="spellEnd"/>
          </w:p>
        </w:tc>
        <w:tc>
          <w:tcPr>
            <w:tcW w:w="1870" w:type="dxa"/>
          </w:tcPr>
          <w:p w14:paraId="289F42C8" w14:textId="6B8367A1" w:rsidR="00141363" w:rsidRDefault="00141363" w:rsidP="00141363">
            <w:pPr>
              <w:jc w:val="center"/>
              <w:rPr>
                <w:ins w:id="64" w:author="Khanh Pham" w:date="2019-04-02T00:49:00Z"/>
                <w:rFonts w:ascii="Times New Roman" w:hAnsi="Times New Roman" w:cs="Times New Roman"/>
                <w:sz w:val="26"/>
                <w:szCs w:val="26"/>
              </w:rPr>
              <w:pPrChange w:id="65" w:author="Khanh Pham" w:date="2019-04-02T00:50:00Z">
                <w:pPr/>
              </w:pPrChange>
            </w:pPr>
            <w:proofErr w:type="spellStart"/>
            <w:ins w:id="66" w:author="Khanh Pham" w:date="2019-04-02T00:50:00Z">
              <w:r>
                <w:rPr>
                  <w:rFonts w:ascii="Times New Roman" w:hAnsi="Times New Roman" w:cs="Times New Roman"/>
                  <w:sz w:val="26"/>
                  <w:szCs w:val="26"/>
                </w:rPr>
                <w:t>Vị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Trí</w:t>
              </w:r>
            </w:ins>
            <w:proofErr w:type="spellEnd"/>
          </w:p>
        </w:tc>
        <w:tc>
          <w:tcPr>
            <w:tcW w:w="1870" w:type="dxa"/>
          </w:tcPr>
          <w:p w14:paraId="00D1AC0E" w14:textId="3AC54262" w:rsidR="00141363" w:rsidRDefault="00141363" w:rsidP="00141363">
            <w:pPr>
              <w:jc w:val="center"/>
              <w:rPr>
                <w:ins w:id="67" w:author="Khanh Pham" w:date="2019-04-02T00:49:00Z"/>
                <w:rFonts w:ascii="Times New Roman" w:hAnsi="Times New Roman" w:cs="Times New Roman"/>
                <w:sz w:val="26"/>
                <w:szCs w:val="26"/>
              </w:rPr>
              <w:pPrChange w:id="68" w:author="Khanh Pham" w:date="2019-04-02T00:50:00Z">
                <w:pPr/>
              </w:pPrChange>
            </w:pPr>
            <w:proofErr w:type="spellStart"/>
            <w:ins w:id="69" w:author="Khanh Pham" w:date="2019-04-02T00:50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Tình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Trạng</w:t>
              </w:r>
            </w:ins>
            <w:proofErr w:type="spellEnd"/>
          </w:p>
        </w:tc>
      </w:tr>
      <w:tr w:rsidR="00141363" w14:paraId="0554F45E" w14:textId="77777777" w:rsidTr="00141363">
        <w:trPr>
          <w:ins w:id="70" w:author="Khanh Pham" w:date="2019-04-02T00:49:00Z"/>
        </w:trPr>
        <w:tc>
          <w:tcPr>
            <w:tcW w:w="1870" w:type="dxa"/>
          </w:tcPr>
          <w:p w14:paraId="672FC4EE" w14:textId="03EC76EE" w:rsidR="00141363" w:rsidRDefault="00141363" w:rsidP="00141363">
            <w:pPr>
              <w:jc w:val="center"/>
              <w:rPr>
                <w:ins w:id="71" w:author="Khanh Pham" w:date="2019-04-02T00:49:00Z"/>
                <w:rFonts w:ascii="Times New Roman" w:hAnsi="Times New Roman" w:cs="Times New Roman"/>
                <w:sz w:val="26"/>
                <w:szCs w:val="26"/>
              </w:rPr>
              <w:pPrChange w:id="72" w:author="Khanh Pham" w:date="2019-04-02T00:50:00Z">
                <w:pPr/>
              </w:pPrChange>
            </w:pPr>
            <w:ins w:id="73" w:author="Khanh Pham" w:date="2019-04-02T00:50:00Z">
              <w:r>
                <w:rPr>
                  <w:rFonts w:ascii="Times New Roman" w:hAnsi="Times New Roman" w:cs="Times New Roman"/>
                  <w:sz w:val="26"/>
                  <w:szCs w:val="26"/>
                </w:rPr>
                <w:t>1</w:t>
              </w:r>
            </w:ins>
          </w:p>
        </w:tc>
        <w:tc>
          <w:tcPr>
            <w:tcW w:w="1870" w:type="dxa"/>
          </w:tcPr>
          <w:p w14:paraId="2EA2D5C9" w14:textId="77777777" w:rsidR="00141363" w:rsidRDefault="00141363" w:rsidP="00141363">
            <w:pPr>
              <w:jc w:val="center"/>
              <w:rPr>
                <w:ins w:id="74" w:author="Khanh Pham" w:date="2019-04-02T00:49:00Z"/>
                <w:rFonts w:ascii="Times New Roman" w:hAnsi="Times New Roman" w:cs="Times New Roman"/>
                <w:sz w:val="26"/>
                <w:szCs w:val="26"/>
              </w:rPr>
              <w:pPrChange w:id="75" w:author="Khanh Pham" w:date="2019-04-02T00:50:00Z">
                <w:pPr/>
              </w:pPrChange>
            </w:pPr>
          </w:p>
        </w:tc>
        <w:tc>
          <w:tcPr>
            <w:tcW w:w="1870" w:type="dxa"/>
          </w:tcPr>
          <w:p w14:paraId="37F050CB" w14:textId="77777777" w:rsidR="00141363" w:rsidRDefault="00141363" w:rsidP="00141363">
            <w:pPr>
              <w:jc w:val="center"/>
              <w:rPr>
                <w:ins w:id="76" w:author="Khanh Pham" w:date="2019-04-02T00:49:00Z"/>
                <w:rFonts w:ascii="Times New Roman" w:hAnsi="Times New Roman" w:cs="Times New Roman"/>
                <w:sz w:val="26"/>
                <w:szCs w:val="26"/>
              </w:rPr>
              <w:pPrChange w:id="77" w:author="Khanh Pham" w:date="2019-04-02T00:50:00Z">
                <w:pPr/>
              </w:pPrChange>
            </w:pPr>
          </w:p>
        </w:tc>
        <w:tc>
          <w:tcPr>
            <w:tcW w:w="1870" w:type="dxa"/>
          </w:tcPr>
          <w:p w14:paraId="19584E3F" w14:textId="77777777" w:rsidR="00141363" w:rsidRDefault="00141363" w:rsidP="00141363">
            <w:pPr>
              <w:jc w:val="center"/>
              <w:rPr>
                <w:ins w:id="78" w:author="Khanh Pham" w:date="2019-04-02T00:49:00Z"/>
                <w:rFonts w:ascii="Times New Roman" w:hAnsi="Times New Roman" w:cs="Times New Roman"/>
                <w:sz w:val="26"/>
                <w:szCs w:val="26"/>
              </w:rPr>
              <w:pPrChange w:id="79" w:author="Khanh Pham" w:date="2019-04-02T00:50:00Z">
                <w:pPr/>
              </w:pPrChange>
            </w:pPr>
          </w:p>
        </w:tc>
        <w:tc>
          <w:tcPr>
            <w:tcW w:w="1870" w:type="dxa"/>
          </w:tcPr>
          <w:p w14:paraId="6BBE79D6" w14:textId="77777777" w:rsidR="00141363" w:rsidRDefault="00141363" w:rsidP="00141363">
            <w:pPr>
              <w:jc w:val="center"/>
              <w:rPr>
                <w:ins w:id="80" w:author="Khanh Pham" w:date="2019-04-02T00:49:00Z"/>
                <w:rFonts w:ascii="Times New Roman" w:hAnsi="Times New Roman" w:cs="Times New Roman"/>
                <w:sz w:val="26"/>
                <w:szCs w:val="26"/>
              </w:rPr>
              <w:pPrChange w:id="81" w:author="Khanh Pham" w:date="2019-04-02T00:50:00Z">
                <w:pPr/>
              </w:pPrChange>
            </w:pPr>
          </w:p>
        </w:tc>
      </w:tr>
      <w:tr w:rsidR="00141363" w14:paraId="46CB727B" w14:textId="77777777" w:rsidTr="00141363">
        <w:trPr>
          <w:ins w:id="82" w:author="Khanh Pham" w:date="2019-04-02T00:49:00Z"/>
        </w:trPr>
        <w:tc>
          <w:tcPr>
            <w:tcW w:w="1870" w:type="dxa"/>
          </w:tcPr>
          <w:p w14:paraId="272F63BC" w14:textId="219B33C6" w:rsidR="00141363" w:rsidRDefault="00141363" w:rsidP="00141363">
            <w:pPr>
              <w:jc w:val="center"/>
              <w:rPr>
                <w:ins w:id="83" w:author="Khanh Pham" w:date="2019-04-02T00:49:00Z"/>
                <w:rFonts w:ascii="Times New Roman" w:hAnsi="Times New Roman" w:cs="Times New Roman"/>
                <w:sz w:val="26"/>
                <w:szCs w:val="26"/>
              </w:rPr>
              <w:pPrChange w:id="84" w:author="Khanh Pham" w:date="2019-04-02T00:50:00Z">
                <w:pPr/>
              </w:pPrChange>
            </w:pPr>
            <w:ins w:id="85" w:author="Khanh Pham" w:date="2019-04-02T00:50:00Z">
              <w:r>
                <w:rPr>
                  <w:rFonts w:ascii="Times New Roman" w:hAnsi="Times New Roman" w:cs="Times New Roman"/>
                  <w:sz w:val="26"/>
                  <w:szCs w:val="26"/>
                </w:rPr>
                <w:t>2</w:t>
              </w:r>
            </w:ins>
          </w:p>
        </w:tc>
        <w:tc>
          <w:tcPr>
            <w:tcW w:w="1870" w:type="dxa"/>
          </w:tcPr>
          <w:p w14:paraId="6011F5DE" w14:textId="77777777" w:rsidR="00141363" w:rsidRDefault="00141363" w:rsidP="00141363">
            <w:pPr>
              <w:jc w:val="center"/>
              <w:rPr>
                <w:ins w:id="86" w:author="Khanh Pham" w:date="2019-04-02T00:49:00Z"/>
                <w:rFonts w:ascii="Times New Roman" w:hAnsi="Times New Roman" w:cs="Times New Roman"/>
                <w:sz w:val="26"/>
                <w:szCs w:val="26"/>
              </w:rPr>
              <w:pPrChange w:id="87" w:author="Khanh Pham" w:date="2019-04-02T00:50:00Z">
                <w:pPr/>
              </w:pPrChange>
            </w:pPr>
          </w:p>
        </w:tc>
        <w:tc>
          <w:tcPr>
            <w:tcW w:w="1870" w:type="dxa"/>
          </w:tcPr>
          <w:p w14:paraId="2C1225EF" w14:textId="77777777" w:rsidR="00141363" w:rsidRDefault="00141363" w:rsidP="00141363">
            <w:pPr>
              <w:jc w:val="center"/>
              <w:rPr>
                <w:ins w:id="88" w:author="Khanh Pham" w:date="2019-04-02T00:49:00Z"/>
                <w:rFonts w:ascii="Times New Roman" w:hAnsi="Times New Roman" w:cs="Times New Roman"/>
                <w:sz w:val="26"/>
                <w:szCs w:val="26"/>
              </w:rPr>
              <w:pPrChange w:id="89" w:author="Khanh Pham" w:date="2019-04-02T00:50:00Z">
                <w:pPr/>
              </w:pPrChange>
            </w:pPr>
          </w:p>
        </w:tc>
        <w:tc>
          <w:tcPr>
            <w:tcW w:w="1870" w:type="dxa"/>
          </w:tcPr>
          <w:p w14:paraId="4F4604F6" w14:textId="77777777" w:rsidR="00141363" w:rsidRDefault="00141363" w:rsidP="00141363">
            <w:pPr>
              <w:jc w:val="center"/>
              <w:rPr>
                <w:ins w:id="90" w:author="Khanh Pham" w:date="2019-04-02T00:49:00Z"/>
                <w:rFonts w:ascii="Times New Roman" w:hAnsi="Times New Roman" w:cs="Times New Roman"/>
                <w:sz w:val="26"/>
                <w:szCs w:val="26"/>
              </w:rPr>
              <w:pPrChange w:id="91" w:author="Khanh Pham" w:date="2019-04-02T00:50:00Z">
                <w:pPr/>
              </w:pPrChange>
            </w:pPr>
          </w:p>
        </w:tc>
        <w:tc>
          <w:tcPr>
            <w:tcW w:w="1870" w:type="dxa"/>
          </w:tcPr>
          <w:p w14:paraId="4C39219D" w14:textId="77777777" w:rsidR="00141363" w:rsidRDefault="00141363" w:rsidP="00141363">
            <w:pPr>
              <w:jc w:val="center"/>
              <w:rPr>
                <w:ins w:id="92" w:author="Khanh Pham" w:date="2019-04-02T00:49:00Z"/>
                <w:rFonts w:ascii="Times New Roman" w:hAnsi="Times New Roman" w:cs="Times New Roman"/>
                <w:sz w:val="26"/>
                <w:szCs w:val="26"/>
              </w:rPr>
              <w:pPrChange w:id="93" w:author="Khanh Pham" w:date="2019-04-02T00:50:00Z">
                <w:pPr/>
              </w:pPrChange>
            </w:pPr>
          </w:p>
        </w:tc>
      </w:tr>
    </w:tbl>
    <w:p w14:paraId="308971C7" w14:textId="2836009F" w:rsidR="00141363" w:rsidRDefault="00141363">
      <w:pPr>
        <w:rPr>
          <w:rFonts w:ascii="Times New Roman" w:hAnsi="Times New Roman" w:cs="Times New Roman"/>
          <w:sz w:val="26"/>
          <w:szCs w:val="26"/>
        </w:rPr>
      </w:pPr>
    </w:p>
    <w:p w14:paraId="3AC28969" w14:textId="4BDD5BC7" w:rsidR="00E97A89" w:rsidRDefault="00E97A8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616D06A" w14:textId="76D9B336" w:rsidR="00E97A89" w:rsidRDefault="00E97A8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04EF799" w14:textId="0B16F720" w:rsidR="00141363" w:rsidRDefault="00E97A8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B133D8D" w14:textId="77777777" w:rsidR="00E97A89" w:rsidRDefault="00E97A89">
      <w:pPr>
        <w:rPr>
          <w:rFonts w:ascii="Times New Roman" w:hAnsi="Times New Roman" w:cs="Times New Roman"/>
          <w:sz w:val="26"/>
          <w:szCs w:val="26"/>
        </w:rPr>
      </w:pPr>
    </w:p>
    <w:p w14:paraId="23F2A9F2" w14:textId="3582973F" w:rsidR="00141363" w:rsidRDefault="00141363">
      <w:pPr>
        <w:rPr>
          <w:ins w:id="94" w:author="Khanh Pham" w:date="2019-04-02T00:46:00Z"/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363" w14:paraId="5D606B12" w14:textId="77777777" w:rsidTr="007B1513">
        <w:trPr>
          <w:ins w:id="95" w:author="Khanh Pham" w:date="2019-04-02T00:46:00Z"/>
        </w:trPr>
        <w:tc>
          <w:tcPr>
            <w:tcW w:w="9350" w:type="dxa"/>
            <w:gridSpan w:val="2"/>
          </w:tcPr>
          <w:p w14:paraId="3F3B34AB" w14:textId="717F05C0" w:rsidR="00141363" w:rsidRPr="007B1513" w:rsidRDefault="00141363" w:rsidP="00141363">
            <w:pPr>
              <w:jc w:val="center"/>
              <w:rPr>
                <w:ins w:id="96" w:author="Khanh Pham" w:date="2019-04-02T00:46:00Z"/>
                <w:rFonts w:ascii="Times New Roman" w:hAnsi="Times New Roman" w:cs="Times New Roman"/>
                <w:b/>
                <w:sz w:val="26"/>
                <w:szCs w:val="26"/>
              </w:rPr>
              <w:pPrChange w:id="97" w:author="Khanh Pham" w:date="2019-04-02T00:47:00Z">
                <w:pPr/>
              </w:pPrChange>
            </w:pPr>
            <w:proofErr w:type="spellStart"/>
            <w:ins w:id="98" w:author="Khanh Pham" w:date="2019-04-02T00:46:00Z"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>Phiếu</w:t>
              </w:r>
              <w:proofErr w:type="spellEnd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>Mua</w:t>
              </w:r>
              <w:proofErr w:type="spellEnd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>Vật</w:t>
              </w:r>
              <w:proofErr w:type="spellEnd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Tư</w:t>
              </w:r>
              <w:proofErr w:type="spellEnd"/>
            </w:ins>
          </w:p>
        </w:tc>
      </w:tr>
      <w:tr w:rsidR="00141363" w14:paraId="2D6414E4" w14:textId="77777777" w:rsidTr="00141363">
        <w:trPr>
          <w:ins w:id="99" w:author="Khanh Pham" w:date="2019-04-02T00:46:00Z"/>
        </w:trPr>
        <w:tc>
          <w:tcPr>
            <w:tcW w:w="4675" w:type="dxa"/>
          </w:tcPr>
          <w:p w14:paraId="56F88168" w14:textId="39DE28F3" w:rsidR="00141363" w:rsidRDefault="00141363" w:rsidP="00141363">
            <w:pPr>
              <w:tabs>
                <w:tab w:val="left" w:leader="dot" w:pos="4392"/>
              </w:tabs>
              <w:rPr>
                <w:ins w:id="100" w:author="Khanh Pham" w:date="2019-04-02T00:46:00Z"/>
                <w:rFonts w:ascii="Times New Roman" w:hAnsi="Times New Roman" w:cs="Times New Roman"/>
                <w:sz w:val="26"/>
                <w:szCs w:val="26"/>
              </w:rPr>
              <w:pPrChange w:id="101" w:author="Khanh Pham" w:date="2019-04-02T00:48:00Z">
                <w:pPr/>
              </w:pPrChange>
            </w:pPr>
            <w:proofErr w:type="spellStart"/>
            <w:ins w:id="102" w:author="Khanh Pham" w:date="2019-04-02T00:46:00Z">
              <w:r>
                <w:rPr>
                  <w:rFonts w:ascii="Times New Roman" w:hAnsi="Times New Roman" w:cs="Times New Roman"/>
                  <w:sz w:val="26"/>
                  <w:szCs w:val="26"/>
                </w:rPr>
                <w:t>Vật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tư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:</w:t>
              </w:r>
            </w:ins>
            <w:ins w:id="103" w:author="Khanh Pham" w:date="2019-04-02T00:48:00Z"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ab/>
              </w:r>
            </w:ins>
          </w:p>
        </w:tc>
        <w:tc>
          <w:tcPr>
            <w:tcW w:w="4675" w:type="dxa"/>
          </w:tcPr>
          <w:p w14:paraId="168953E4" w14:textId="453DDABE" w:rsidR="00141363" w:rsidRDefault="00141363" w:rsidP="00141363">
            <w:pPr>
              <w:tabs>
                <w:tab w:val="left" w:leader="dot" w:pos="4320"/>
              </w:tabs>
              <w:rPr>
                <w:ins w:id="104" w:author="Khanh Pham" w:date="2019-04-02T00:46:00Z"/>
                <w:rFonts w:ascii="Times New Roman" w:hAnsi="Times New Roman" w:cs="Times New Roman"/>
                <w:sz w:val="26"/>
                <w:szCs w:val="26"/>
              </w:rPr>
              <w:pPrChange w:id="105" w:author="Khanh Pham" w:date="2019-04-02T00:49:00Z">
                <w:pPr/>
              </w:pPrChange>
            </w:pPr>
            <w:proofErr w:type="spellStart"/>
            <w:ins w:id="106" w:author="Khanh Pham" w:date="2019-04-02T00:47:00Z">
              <w:r>
                <w:rPr>
                  <w:rFonts w:ascii="Times New Roman" w:hAnsi="Times New Roman" w:cs="Times New Roman"/>
                  <w:sz w:val="26"/>
                  <w:szCs w:val="26"/>
                </w:rPr>
                <w:t>Đơn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vị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:</w:t>
              </w:r>
            </w:ins>
            <w:ins w:id="107" w:author="Khanh Pham" w:date="2019-04-02T00:49:00Z"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ab/>
              </w:r>
            </w:ins>
          </w:p>
        </w:tc>
      </w:tr>
      <w:tr w:rsidR="00141363" w14:paraId="12917061" w14:textId="77777777" w:rsidTr="00141363">
        <w:trPr>
          <w:ins w:id="108" w:author="Khanh Pham" w:date="2019-04-02T00:46:00Z"/>
        </w:trPr>
        <w:tc>
          <w:tcPr>
            <w:tcW w:w="4675" w:type="dxa"/>
          </w:tcPr>
          <w:p w14:paraId="7382381B" w14:textId="1F4B6EF7" w:rsidR="00141363" w:rsidRDefault="00141363" w:rsidP="00141363">
            <w:pPr>
              <w:tabs>
                <w:tab w:val="left" w:leader="dot" w:pos="4392"/>
              </w:tabs>
              <w:rPr>
                <w:ins w:id="109" w:author="Khanh Pham" w:date="2019-04-02T00:46:00Z"/>
                <w:rFonts w:ascii="Times New Roman" w:hAnsi="Times New Roman" w:cs="Times New Roman"/>
                <w:sz w:val="26"/>
                <w:szCs w:val="26"/>
              </w:rPr>
              <w:pPrChange w:id="110" w:author="Khanh Pham" w:date="2019-04-02T00:48:00Z">
                <w:pPr/>
              </w:pPrChange>
            </w:pPr>
            <w:proofErr w:type="spellStart"/>
            <w:ins w:id="111" w:author="Khanh Pham" w:date="2019-04-02T00:46:00Z">
              <w:r>
                <w:rPr>
                  <w:rFonts w:ascii="Times New Roman" w:hAnsi="Times New Roman" w:cs="Times New Roman"/>
                  <w:sz w:val="26"/>
                  <w:szCs w:val="26"/>
                </w:rPr>
                <w:t>Địa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chỉ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mua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:</w:t>
              </w:r>
            </w:ins>
            <w:ins w:id="112" w:author="Khanh Pham" w:date="2019-04-02T00:48:00Z">
              <w:r>
                <w:rPr>
                  <w:rFonts w:ascii="Times New Roman" w:hAnsi="Times New Roman" w:cs="Times New Roman"/>
                  <w:sz w:val="26"/>
                  <w:szCs w:val="26"/>
                </w:rPr>
                <w:tab/>
              </w:r>
            </w:ins>
          </w:p>
        </w:tc>
        <w:tc>
          <w:tcPr>
            <w:tcW w:w="4675" w:type="dxa"/>
          </w:tcPr>
          <w:p w14:paraId="65AF565F" w14:textId="48FE8289" w:rsidR="00141363" w:rsidRDefault="00141363" w:rsidP="00141363">
            <w:pPr>
              <w:tabs>
                <w:tab w:val="left" w:leader="dot" w:pos="4368"/>
              </w:tabs>
              <w:rPr>
                <w:ins w:id="113" w:author="Khanh Pham" w:date="2019-04-02T00:46:00Z"/>
                <w:rFonts w:ascii="Times New Roman" w:hAnsi="Times New Roman" w:cs="Times New Roman"/>
                <w:sz w:val="26"/>
                <w:szCs w:val="26"/>
              </w:rPr>
              <w:pPrChange w:id="114" w:author="Khanh Pham" w:date="2019-04-02T00:49:00Z">
                <w:pPr/>
              </w:pPrChange>
            </w:pPr>
            <w:proofErr w:type="spellStart"/>
            <w:ins w:id="115" w:author="Khanh Pham" w:date="2019-04-02T00:47:00Z">
              <w:r>
                <w:rPr>
                  <w:rFonts w:ascii="Times New Roman" w:hAnsi="Times New Roman" w:cs="Times New Roman"/>
                  <w:sz w:val="26"/>
                  <w:szCs w:val="26"/>
                </w:rPr>
                <w:t>Số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lượng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:</w:t>
              </w:r>
            </w:ins>
            <w:ins w:id="116" w:author="Khanh Pham" w:date="2019-04-02T00:49:00Z"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ab/>
              </w:r>
            </w:ins>
          </w:p>
        </w:tc>
      </w:tr>
      <w:tr w:rsidR="00141363" w14:paraId="4C955D44" w14:textId="77777777" w:rsidTr="00141363">
        <w:trPr>
          <w:ins w:id="117" w:author="Khanh Pham" w:date="2019-04-02T00:46:00Z"/>
        </w:trPr>
        <w:tc>
          <w:tcPr>
            <w:tcW w:w="4675" w:type="dxa"/>
          </w:tcPr>
          <w:p w14:paraId="7090E1FF" w14:textId="2BECBF1E" w:rsidR="00141363" w:rsidRDefault="00141363" w:rsidP="00141363">
            <w:pPr>
              <w:tabs>
                <w:tab w:val="left" w:leader="dot" w:pos="4392"/>
              </w:tabs>
              <w:rPr>
                <w:ins w:id="118" w:author="Khanh Pham" w:date="2019-04-02T00:46:00Z"/>
                <w:rFonts w:ascii="Times New Roman" w:hAnsi="Times New Roman" w:cs="Times New Roman"/>
                <w:sz w:val="26"/>
                <w:szCs w:val="26"/>
              </w:rPr>
              <w:pPrChange w:id="119" w:author="Khanh Pham" w:date="2019-04-02T00:49:00Z">
                <w:pPr/>
              </w:pPrChange>
            </w:pPr>
            <w:proofErr w:type="spellStart"/>
            <w:ins w:id="120" w:author="Khanh Pham" w:date="2019-04-02T00:47:00Z">
              <w:r>
                <w:rPr>
                  <w:rFonts w:ascii="Times New Roman" w:hAnsi="Times New Roman" w:cs="Times New Roman"/>
                  <w:sz w:val="26"/>
                  <w:szCs w:val="26"/>
                </w:rPr>
                <w:t>Ngày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mua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:</w:t>
              </w:r>
            </w:ins>
            <w:ins w:id="121" w:author="Khanh Pham" w:date="2019-04-02T00:49:00Z">
              <w:r>
                <w:rPr>
                  <w:rFonts w:ascii="Times New Roman" w:hAnsi="Times New Roman" w:cs="Times New Roman"/>
                  <w:sz w:val="26"/>
                  <w:szCs w:val="26"/>
                </w:rPr>
                <w:tab/>
              </w:r>
            </w:ins>
          </w:p>
        </w:tc>
        <w:tc>
          <w:tcPr>
            <w:tcW w:w="4675" w:type="dxa"/>
          </w:tcPr>
          <w:p w14:paraId="013AECA6" w14:textId="1D5ECE05" w:rsidR="00141363" w:rsidRDefault="00141363" w:rsidP="00141363">
            <w:pPr>
              <w:tabs>
                <w:tab w:val="left" w:leader="dot" w:pos="4308"/>
              </w:tabs>
              <w:rPr>
                <w:ins w:id="122" w:author="Khanh Pham" w:date="2019-04-02T00:46:00Z"/>
                <w:rFonts w:ascii="Times New Roman" w:hAnsi="Times New Roman" w:cs="Times New Roman"/>
                <w:sz w:val="26"/>
                <w:szCs w:val="26"/>
              </w:rPr>
              <w:pPrChange w:id="123" w:author="Khanh Pham" w:date="2019-04-02T00:49:00Z">
                <w:pPr/>
              </w:pPrChange>
            </w:pPr>
            <w:proofErr w:type="spellStart"/>
            <w:ins w:id="124" w:author="Khanh Pham" w:date="2019-04-02T00:47:00Z">
              <w:r>
                <w:rPr>
                  <w:rFonts w:ascii="Times New Roman" w:hAnsi="Times New Roman" w:cs="Times New Roman"/>
                  <w:sz w:val="26"/>
                  <w:szCs w:val="26"/>
                </w:rPr>
                <w:t>Số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tiền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:</w:t>
              </w:r>
            </w:ins>
            <w:ins w:id="125" w:author="Khanh Pham" w:date="2019-04-02T00:49:00Z"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ab/>
              </w:r>
            </w:ins>
          </w:p>
        </w:tc>
      </w:tr>
    </w:tbl>
    <w:p w14:paraId="6DF10D99" w14:textId="5042618F" w:rsidR="00141363" w:rsidRDefault="00141363">
      <w:pPr>
        <w:rPr>
          <w:rFonts w:ascii="Times New Roman" w:hAnsi="Times New Roman" w:cs="Times New Roman"/>
          <w:sz w:val="26"/>
          <w:szCs w:val="26"/>
        </w:rPr>
      </w:pPr>
    </w:p>
    <w:p w14:paraId="443A4D1F" w14:textId="38AF9E46" w:rsidR="00141363" w:rsidRDefault="0078120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="00E97A89">
        <w:rPr>
          <w:rFonts w:ascii="Times New Roman" w:hAnsi="Times New Roman" w:cs="Times New Roman"/>
          <w:sz w:val="26"/>
          <w:szCs w:val="26"/>
        </w:rPr>
        <w:t>ố</w:t>
      </w:r>
      <w:proofErr w:type="spellEnd"/>
      <w:r w:rsidR="00E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A8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E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A89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E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A89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E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A8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E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A8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A8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E97A89">
        <w:rPr>
          <w:rFonts w:ascii="Times New Roman" w:hAnsi="Times New Roman" w:cs="Times New Roman"/>
          <w:sz w:val="26"/>
          <w:szCs w:val="26"/>
        </w:rPr>
        <w:t xml:space="preserve"> 100000 VNĐ.</w:t>
      </w:r>
    </w:p>
    <w:p w14:paraId="064E2A94" w14:textId="634ACB31" w:rsidR="00781200" w:rsidRDefault="0078120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CAC6B99" w14:textId="5D65D6E4" w:rsidR="00E97A89" w:rsidRDefault="0078120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CSDL</w:t>
      </w:r>
    </w:p>
    <w:p w14:paraId="26F1E25D" w14:textId="77777777" w:rsidR="00781200" w:rsidRDefault="00781200">
      <w:pPr>
        <w:rPr>
          <w:rFonts w:ascii="Times New Roman" w:hAnsi="Times New Roman" w:cs="Times New Roman"/>
          <w:sz w:val="26"/>
          <w:szCs w:val="26"/>
        </w:rPr>
      </w:pPr>
    </w:p>
    <w:p w14:paraId="43D0CCB7" w14:textId="4E4F5872" w:rsidR="00141363" w:rsidRDefault="0014136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500F3C4" w14:textId="68DE80B2" w:rsidR="00141363" w:rsidRDefault="0014136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126" w:author="Khanh Pham" w:date="2019-04-02T00:4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70"/>
        <w:gridCol w:w="1870"/>
        <w:gridCol w:w="1870"/>
        <w:gridCol w:w="1870"/>
        <w:gridCol w:w="1870"/>
        <w:tblGridChange w:id="127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 w:rsidR="00141363" w14:paraId="18A537E3" w14:textId="77777777" w:rsidTr="007B1513">
        <w:trPr>
          <w:trHeight w:val="152"/>
          <w:jc w:val="center"/>
        </w:trPr>
        <w:tc>
          <w:tcPr>
            <w:tcW w:w="9350" w:type="dxa"/>
            <w:gridSpan w:val="5"/>
            <w:tcPrChange w:id="128" w:author="Khanh Pham" w:date="2019-04-02T00:43:00Z">
              <w:tcPr>
                <w:tcW w:w="9350" w:type="dxa"/>
                <w:gridSpan w:val="5"/>
              </w:tcPr>
            </w:tcPrChange>
          </w:tcPr>
          <w:p w14:paraId="7705128A" w14:textId="6E85BD8D" w:rsidR="00141363" w:rsidRPr="007B1513" w:rsidRDefault="00141363" w:rsidP="001413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  <w:pPrChange w:id="129" w:author="Khanh Pham" w:date="2019-04-02T00:43:00Z">
                <w:pPr/>
              </w:pPrChange>
            </w:pPr>
            <w:proofErr w:type="spellStart"/>
            <w:r w:rsidRPr="007B1513"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7B151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b/>
                <w:sz w:val="26"/>
                <w:szCs w:val="26"/>
              </w:rPr>
              <w:t>Cáo</w:t>
            </w:r>
            <w:proofErr w:type="spellEnd"/>
            <w:r w:rsidRPr="007B151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Chi </w:t>
            </w:r>
            <w:proofErr w:type="spellStart"/>
            <w:r w:rsidRPr="007B1513">
              <w:rPr>
                <w:rFonts w:ascii="Times New Roman" w:hAnsi="Times New Roman" w:cs="Times New Roman"/>
                <w:b/>
                <w:sz w:val="26"/>
                <w:szCs w:val="26"/>
              </w:rPr>
              <w:t>Phí</w:t>
            </w:r>
            <w:proofErr w:type="spellEnd"/>
            <w:r w:rsidRPr="007B151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b/>
                <w:sz w:val="26"/>
                <w:szCs w:val="26"/>
              </w:rPr>
              <w:t>Chăm</w:t>
            </w:r>
            <w:proofErr w:type="spellEnd"/>
            <w:r w:rsidRPr="007B151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b/>
                <w:sz w:val="26"/>
                <w:szCs w:val="26"/>
              </w:rPr>
              <w:t>Sóc</w:t>
            </w:r>
            <w:proofErr w:type="spellEnd"/>
          </w:p>
        </w:tc>
      </w:tr>
      <w:tr w:rsidR="00141363" w14:paraId="04532AA1" w14:textId="77777777" w:rsidTr="00141363">
        <w:trPr>
          <w:jc w:val="center"/>
        </w:trPr>
        <w:tc>
          <w:tcPr>
            <w:tcW w:w="9350" w:type="dxa"/>
            <w:gridSpan w:val="5"/>
            <w:tcPrChange w:id="130" w:author="Khanh Pham" w:date="2019-04-02T00:43:00Z">
              <w:tcPr>
                <w:tcW w:w="9350" w:type="dxa"/>
                <w:gridSpan w:val="5"/>
              </w:tcPr>
            </w:tcPrChange>
          </w:tcPr>
          <w:p w14:paraId="785F8A8D" w14:textId="35A0B358" w:rsidR="00141363" w:rsidRDefault="00141363" w:rsidP="0014136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  <w:pPrChange w:id="131" w:author="Khanh Pham" w:date="2019-04-02T00:43:00Z">
                <w:pPr/>
              </w:pPrChange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ins w:id="132" w:author="Khanh Pham" w:date="2019-04-02T00:43:00Z"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………………………</w:t>
              </w:r>
            </w:ins>
          </w:p>
        </w:tc>
      </w:tr>
      <w:tr w:rsidR="00141363" w14:paraId="7E89BAD6" w14:textId="77777777" w:rsidTr="00141363">
        <w:trPr>
          <w:jc w:val="center"/>
        </w:trPr>
        <w:tc>
          <w:tcPr>
            <w:tcW w:w="1870" w:type="dxa"/>
            <w:tcPrChange w:id="133" w:author="Khanh Pham" w:date="2019-04-02T00:43:00Z">
              <w:tcPr>
                <w:tcW w:w="1870" w:type="dxa"/>
              </w:tcPr>
            </w:tcPrChange>
          </w:tcPr>
          <w:p w14:paraId="05970915" w14:textId="6F431774" w:rsidR="00141363" w:rsidRDefault="00141363" w:rsidP="0014136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  <w:pPrChange w:id="134" w:author="Khanh Pham" w:date="2019-04-02T00:43:00Z">
                <w:pPr/>
              </w:pPrChange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70" w:type="dxa"/>
            <w:tcPrChange w:id="135" w:author="Khanh Pham" w:date="2019-04-02T00:43:00Z">
              <w:tcPr>
                <w:tcW w:w="1870" w:type="dxa"/>
              </w:tcPr>
            </w:tcPrChange>
          </w:tcPr>
          <w:p w14:paraId="0E440CA6" w14:textId="188A3D2F" w:rsidR="00141363" w:rsidRDefault="00141363" w:rsidP="0014136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  <w:pPrChange w:id="136" w:author="Khanh Pham" w:date="2019-04-02T00:43:00Z">
                <w:pPr/>
              </w:pPrChange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</w:p>
        </w:tc>
        <w:tc>
          <w:tcPr>
            <w:tcW w:w="1870" w:type="dxa"/>
            <w:tcPrChange w:id="137" w:author="Khanh Pham" w:date="2019-04-02T00:43:00Z">
              <w:tcPr>
                <w:tcW w:w="1870" w:type="dxa"/>
              </w:tcPr>
            </w:tcPrChange>
          </w:tcPr>
          <w:p w14:paraId="63A6019D" w14:textId="55823C91" w:rsidR="00141363" w:rsidRDefault="00141363" w:rsidP="0014136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  <w:pPrChange w:id="138" w:author="Khanh Pham" w:date="2019-04-02T00:43:00Z">
                <w:pPr/>
              </w:pPrChange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870" w:type="dxa"/>
            <w:tcPrChange w:id="139" w:author="Khanh Pham" w:date="2019-04-02T00:43:00Z">
              <w:tcPr>
                <w:tcW w:w="1870" w:type="dxa"/>
              </w:tcPr>
            </w:tcPrChange>
          </w:tcPr>
          <w:p w14:paraId="7298BE8C" w14:textId="20E783AA" w:rsidR="00141363" w:rsidRDefault="00141363" w:rsidP="0014136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  <w:pPrChange w:id="140" w:author="Khanh Pham" w:date="2019-04-02T00:43:00Z">
                <w:pPr/>
              </w:pPrChange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870" w:type="dxa"/>
            <w:tcPrChange w:id="141" w:author="Khanh Pham" w:date="2019-04-02T00:43:00Z">
              <w:tcPr>
                <w:tcW w:w="1870" w:type="dxa"/>
              </w:tcPr>
            </w:tcPrChange>
          </w:tcPr>
          <w:p w14:paraId="68D2EAE1" w14:textId="56DA0A4E" w:rsidR="00141363" w:rsidRDefault="00141363" w:rsidP="0014136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  <w:pPrChange w:id="142" w:author="Khanh Pham" w:date="2019-04-02T00:43:00Z">
                <w:pPr/>
              </w:pPrChange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Tỷ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141363" w14:paraId="43568527" w14:textId="77777777" w:rsidTr="00141363">
        <w:trPr>
          <w:jc w:val="center"/>
        </w:trPr>
        <w:tc>
          <w:tcPr>
            <w:tcW w:w="1870" w:type="dxa"/>
            <w:tcPrChange w:id="143" w:author="Khanh Pham" w:date="2019-04-02T00:43:00Z">
              <w:tcPr>
                <w:tcW w:w="1870" w:type="dxa"/>
              </w:tcPr>
            </w:tcPrChange>
          </w:tcPr>
          <w:p w14:paraId="04D1A2AD" w14:textId="05CA40C9" w:rsidR="00141363" w:rsidRDefault="00141363" w:rsidP="0014136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  <w:pPrChange w:id="144" w:author="Khanh Pham" w:date="2019-04-02T00:43:00Z">
                <w:pPr/>
              </w:pPrChange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  <w:tcPrChange w:id="145" w:author="Khanh Pham" w:date="2019-04-02T00:43:00Z">
              <w:tcPr>
                <w:tcW w:w="1870" w:type="dxa"/>
              </w:tcPr>
            </w:tcPrChange>
          </w:tcPr>
          <w:p w14:paraId="795A6EEE" w14:textId="77777777" w:rsidR="00141363" w:rsidRDefault="0014136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  <w:tcPrChange w:id="146" w:author="Khanh Pham" w:date="2019-04-02T00:43:00Z">
              <w:tcPr>
                <w:tcW w:w="1870" w:type="dxa"/>
              </w:tcPr>
            </w:tcPrChange>
          </w:tcPr>
          <w:p w14:paraId="1D5EA77C" w14:textId="77777777" w:rsidR="00141363" w:rsidRDefault="0014136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  <w:tcPrChange w:id="147" w:author="Khanh Pham" w:date="2019-04-02T00:43:00Z">
              <w:tcPr>
                <w:tcW w:w="1870" w:type="dxa"/>
              </w:tcPr>
            </w:tcPrChange>
          </w:tcPr>
          <w:p w14:paraId="534BFFCF" w14:textId="77777777" w:rsidR="00141363" w:rsidRDefault="0014136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  <w:tcPrChange w:id="148" w:author="Khanh Pham" w:date="2019-04-02T00:43:00Z">
              <w:tcPr>
                <w:tcW w:w="1870" w:type="dxa"/>
              </w:tcPr>
            </w:tcPrChange>
          </w:tcPr>
          <w:p w14:paraId="25A19825" w14:textId="77777777" w:rsidR="00141363" w:rsidRDefault="0014136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1363" w14:paraId="6561328A" w14:textId="77777777" w:rsidTr="00141363">
        <w:trPr>
          <w:jc w:val="center"/>
        </w:trPr>
        <w:tc>
          <w:tcPr>
            <w:tcW w:w="1870" w:type="dxa"/>
            <w:tcPrChange w:id="149" w:author="Khanh Pham" w:date="2019-04-02T00:43:00Z">
              <w:tcPr>
                <w:tcW w:w="1870" w:type="dxa"/>
              </w:tcPr>
            </w:tcPrChange>
          </w:tcPr>
          <w:p w14:paraId="693F0E78" w14:textId="3B240875" w:rsidR="00141363" w:rsidRDefault="00141363" w:rsidP="0014136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  <w:pPrChange w:id="150" w:author="Khanh Pham" w:date="2019-04-02T00:43:00Z">
                <w:pPr/>
              </w:pPrChange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  <w:tcPrChange w:id="151" w:author="Khanh Pham" w:date="2019-04-02T00:43:00Z">
              <w:tcPr>
                <w:tcW w:w="1870" w:type="dxa"/>
              </w:tcPr>
            </w:tcPrChange>
          </w:tcPr>
          <w:p w14:paraId="331B019D" w14:textId="77777777" w:rsidR="00141363" w:rsidRDefault="0014136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  <w:tcPrChange w:id="152" w:author="Khanh Pham" w:date="2019-04-02T00:43:00Z">
              <w:tcPr>
                <w:tcW w:w="1870" w:type="dxa"/>
              </w:tcPr>
            </w:tcPrChange>
          </w:tcPr>
          <w:p w14:paraId="2E19ACB8" w14:textId="77777777" w:rsidR="00141363" w:rsidRDefault="0014136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  <w:tcPrChange w:id="153" w:author="Khanh Pham" w:date="2019-04-02T00:43:00Z">
              <w:tcPr>
                <w:tcW w:w="1870" w:type="dxa"/>
              </w:tcPr>
            </w:tcPrChange>
          </w:tcPr>
          <w:p w14:paraId="2A03C9AA" w14:textId="77777777" w:rsidR="00141363" w:rsidRDefault="0014136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  <w:tcPrChange w:id="154" w:author="Khanh Pham" w:date="2019-04-02T00:43:00Z">
              <w:tcPr>
                <w:tcW w:w="1870" w:type="dxa"/>
              </w:tcPr>
            </w:tcPrChange>
          </w:tcPr>
          <w:p w14:paraId="6E5C48C9" w14:textId="77777777" w:rsidR="00141363" w:rsidRDefault="0014136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2268AF" w14:textId="1C4FA8F2" w:rsidR="00141363" w:rsidRDefault="00141363">
      <w:pPr>
        <w:rPr>
          <w:ins w:id="155" w:author="Khanh Pham" w:date="2019-04-02T00:43:00Z"/>
          <w:rFonts w:ascii="Times New Roman" w:hAnsi="Times New Roman" w:cs="Times New Roman"/>
          <w:sz w:val="26"/>
          <w:szCs w:val="26"/>
        </w:rPr>
      </w:pPr>
    </w:p>
    <w:p w14:paraId="37110922" w14:textId="23A94270" w:rsidR="00141363" w:rsidRDefault="00141363">
      <w:pPr>
        <w:rPr>
          <w:ins w:id="156" w:author="Khanh Pham" w:date="2019-04-02T00:43:00Z"/>
          <w:rFonts w:ascii="Times New Roman" w:hAnsi="Times New Roman" w:cs="Times New Roman"/>
          <w:sz w:val="26"/>
          <w:szCs w:val="26"/>
        </w:rPr>
      </w:pPr>
      <w:proofErr w:type="spellStart"/>
      <w:ins w:id="157" w:author="Khanh Pham" w:date="2019-04-02T00:43:00Z">
        <w:r>
          <w:rPr>
            <w:rFonts w:ascii="Times New Roman" w:hAnsi="Times New Roman" w:cs="Times New Roman"/>
            <w:sz w:val="26"/>
            <w:szCs w:val="26"/>
          </w:rPr>
          <w:t>Báo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cáo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tình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trạng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cây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cảnh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>:</w:t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41363" w14:paraId="4180A10F" w14:textId="77777777" w:rsidTr="007B1513">
        <w:trPr>
          <w:jc w:val="center"/>
          <w:ins w:id="158" w:author="Khanh Pham" w:date="2019-04-02T00:44:00Z"/>
        </w:trPr>
        <w:tc>
          <w:tcPr>
            <w:tcW w:w="9350" w:type="dxa"/>
            <w:gridSpan w:val="5"/>
          </w:tcPr>
          <w:p w14:paraId="2E31A480" w14:textId="653338AE" w:rsidR="00141363" w:rsidRPr="007B1513" w:rsidRDefault="00141363" w:rsidP="007B1513">
            <w:pPr>
              <w:jc w:val="center"/>
              <w:rPr>
                <w:ins w:id="159" w:author="Khanh Pham" w:date="2019-04-02T00:44:00Z"/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ins w:id="160" w:author="Khanh Pham" w:date="2019-04-02T00:44:00Z"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>Báo</w:t>
              </w:r>
              <w:proofErr w:type="spellEnd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>Cáo</w:t>
              </w:r>
              <w:proofErr w:type="spellEnd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Tình</w:t>
              </w:r>
              <w:proofErr w:type="spellEnd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Trạng</w:t>
              </w:r>
              <w:proofErr w:type="spellEnd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>Cây</w:t>
              </w:r>
              <w:proofErr w:type="spellEnd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B1513">
                <w:rPr>
                  <w:rFonts w:ascii="Times New Roman" w:hAnsi="Times New Roman" w:cs="Times New Roman"/>
                  <w:b/>
                  <w:sz w:val="26"/>
                  <w:szCs w:val="26"/>
                </w:rPr>
                <w:t>Cảnh</w:t>
              </w:r>
              <w:proofErr w:type="spellEnd"/>
            </w:ins>
          </w:p>
        </w:tc>
      </w:tr>
      <w:tr w:rsidR="00141363" w14:paraId="3278974C" w14:textId="77777777" w:rsidTr="007B1513">
        <w:trPr>
          <w:jc w:val="center"/>
          <w:ins w:id="161" w:author="Khanh Pham" w:date="2019-04-02T00:44:00Z"/>
        </w:trPr>
        <w:tc>
          <w:tcPr>
            <w:tcW w:w="9350" w:type="dxa"/>
            <w:gridSpan w:val="5"/>
          </w:tcPr>
          <w:p w14:paraId="7EAF9F20" w14:textId="77777777" w:rsidR="00141363" w:rsidRDefault="00141363" w:rsidP="007B1513">
            <w:pPr>
              <w:jc w:val="center"/>
              <w:rPr>
                <w:ins w:id="162" w:author="Khanh Pham" w:date="2019-04-02T00:4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63" w:author="Khanh Pham" w:date="2019-04-02T00:44:00Z">
              <w:r>
                <w:rPr>
                  <w:rFonts w:ascii="Times New Roman" w:hAnsi="Times New Roman" w:cs="Times New Roman"/>
                  <w:sz w:val="26"/>
                  <w:szCs w:val="26"/>
                </w:rPr>
                <w:t>Tháng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: ………………………</w:t>
              </w:r>
            </w:ins>
          </w:p>
        </w:tc>
      </w:tr>
      <w:tr w:rsidR="00141363" w14:paraId="05F20C68" w14:textId="77777777" w:rsidTr="007B1513">
        <w:trPr>
          <w:jc w:val="center"/>
          <w:ins w:id="164" w:author="Khanh Pham" w:date="2019-04-02T00:44:00Z"/>
        </w:trPr>
        <w:tc>
          <w:tcPr>
            <w:tcW w:w="1870" w:type="dxa"/>
          </w:tcPr>
          <w:p w14:paraId="5750FE13" w14:textId="77777777" w:rsidR="00141363" w:rsidRDefault="00141363" w:rsidP="007B1513">
            <w:pPr>
              <w:jc w:val="center"/>
              <w:rPr>
                <w:ins w:id="165" w:author="Khanh Pham" w:date="2019-04-02T00:44:00Z"/>
                <w:rFonts w:ascii="Times New Roman" w:hAnsi="Times New Roman" w:cs="Times New Roman"/>
                <w:sz w:val="26"/>
                <w:szCs w:val="26"/>
              </w:rPr>
            </w:pPr>
            <w:ins w:id="166" w:author="Khanh Pham" w:date="2019-04-02T00:44:00Z">
              <w:r>
                <w:rPr>
                  <w:rFonts w:ascii="Times New Roman" w:hAnsi="Times New Roman" w:cs="Times New Roman"/>
                  <w:sz w:val="26"/>
                  <w:szCs w:val="26"/>
                </w:rPr>
                <w:t>STT</w:t>
              </w:r>
            </w:ins>
          </w:p>
        </w:tc>
        <w:tc>
          <w:tcPr>
            <w:tcW w:w="1870" w:type="dxa"/>
          </w:tcPr>
          <w:p w14:paraId="592FF2F8" w14:textId="32CB2B8D" w:rsidR="00141363" w:rsidRDefault="00141363" w:rsidP="007B1513">
            <w:pPr>
              <w:jc w:val="center"/>
              <w:rPr>
                <w:ins w:id="167" w:author="Khanh Pham" w:date="2019-04-02T00:4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68" w:author="Khanh Pham" w:date="2019-04-02T00:44:00Z">
              <w:r>
                <w:rPr>
                  <w:rFonts w:ascii="Times New Roman" w:hAnsi="Times New Roman" w:cs="Times New Roman"/>
                  <w:sz w:val="26"/>
                  <w:szCs w:val="26"/>
                </w:rPr>
                <w:t>Cây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Cảnh</w:t>
              </w:r>
              <w:proofErr w:type="spellEnd"/>
            </w:ins>
          </w:p>
        </w:tc>
        <w:tc>
          <w:tcPr>
            <w:tcW w:w="1870" w:type="dxa"/>
          </w:tcPr>
          <w:p w14:paraId="1F890CA8" w14:textId="64EBA782" w:rsidR="00141363" w:rsidRDefault="00141363" w:rsidP="007B1513">
            <w:pPr>
              <w:jc w:val="center"/>
              <w:rPr>
                <w:ins w:id="169" w:author="Khanh Pham" w:date="2019-04-02T00:4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70" w:author="Khanh Pham" w:date="2019-04-02T00:44:00Z">
              <w:r>
                <w:rPr>
                  <w:rFonts w:ascii="Times New Roman" w:hAnsi="Times New Roman" w:cs="Times New Roman"/>
                  <w:sz w:val="26"/>
                  <w:szCs w:val="26"/>
                </w:rPr>
                <w:t>Loại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Cây</w:t>
              </w:r>
              <w:proofErr w:type="spellEnd"/>
            </w:ins>
          </w:p>
        </w:tc>
        <w:tc>
          <w:tcPr>
            <w:tcW w:w="1870" w:type="dxa"/>
          </w:tcPr>
          <w:p w14:paraId="67B74678" w14:textId="27130E03" w:rsidR="00141363" w:rsidRDefault="00141363" w:rsidP="007B1513">
            <w:pPr>
              <w:jc w:val="center"/>
              <w:rPr>
                <w:ins w:id="171" w:author="Khanh Pham" w:date="2019-04-02T00:4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72" w:author="Khanh Pham" w:date="2019-04-02T00:44:00Z">
              <w:r>
                <w:rPr>
                  <w:rFonts w:ascii="Times New Roman" w:hAnsi="Times New Roman" w:cs="Times New Roman"/>
                  <w:sz w:val="26"/>
                  <w:szCs w:val="26"/>
                </w:rPr>
                <w:t>Ngày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Trồng</w:t>
              </w:r>
              <w:proofErr w:type="spellEnd"/>
            </w:ins>
          </w:p>
        </w:tc>
        <w:tc>
          <w:tcPr>
            <w:tcW w:w="1870" w:type="dxa"/>
          </w:tcPr>
          <w:p w14:paraId="7D1767B2" w14:textId="38CCAC04" w:rsidR="00141363" w:rsidRDefault="00141363" w:rsidP="007B1513">
            <w:pPr>
              <w:jc w:val="center"/>
              <w:rPr>
                <w:ins w:id="173" w:author="Khanh Pham" w:date="2019-04-02T00:4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74" w:author="Khanh Pham" w:date="2019-04-02T00:44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Tình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Trạng</w:t>
              </w:r>
              <w:proofErr w:type="spellEnd"/>
            </w:ins>
          </w:p>
        </w:tc>
      </w:tr>
      <w:tr w:rsidR="00141363" w14:paraId="31DDD500" w14:textId="77777777" w:rsidTr="007B1513">
        <w:trPr>
          <w:jc w:val="center"/>
          <w:ins w:id="175" w:author="Khanh Pham" w:date="2019-04-02T00:44:00Z"/>
        </w:trPr>
        <w:tc>
          <w:tcPr>
            <w:tcW w:w="1870" w:type="dxa"/>
          </w:tcPr>
          <w:p w14:paraId="31D2A542" w14:textId="77777777" w:rsidR="00141363" w:rsidRDefault="00141363" w:rsidP="007B1513">
            <w:pPr>
              <w:jc w:val="center"/>
              <w:rPr>
                <w:ins w:id="176" w:author="Khanh Pham" w:date="2019-04-02T00:44:00Z"/>
                <w:rFonts w:ascii="Times New Roman" w:hAnsi="Times New Roman" w:cs="Times New Roman"/>
                <w:sz w:val="26"/>
                <w:szCs w:val="26"/>
              </w:rPr>
            </w:pPr>
            <w:ins w:id="177" w:author="Khanh Pham" w:date="2019-04-02T00:44:00Z">
              <w:r>
                <w:rPr>
                  <w:rFonts w:ascii="Times New Roman" w:hAnsi="Times New Roman" w:cs="Times New Roman"/>
                  <w:sz w:val="26"/>
                  <w:szCs w:val="26"/>
                </w:rPr>
                <w:t>1</w:t>
              </w:r>
            </w:ins>
          </w:p>
        </w:tc>
        <w:tc>
          <w:tcPr>
            <w:tcW w:w="1870" w:type="dxa"/>
          </w:tcPr>
          <w:p w14:paraId="791AA6A5" w14:textId="77777777" w:rsidR="00141363" w:rsidRDefault="00141363" w:rsidP="007B1513">
            <w:pPr>
              <w:rPr>
                <w:ins w:id="178" w:author="Khanh Pham" w:date="2019-04-02T00:44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0E7807B3" w14:textId="77777777" w:rsidR="00141363" w:rsidRDefault="00141363" w:rsidP="007B1513">
            <w:pPr>
              <w:rPr>
                <w:ins w:id="179" w:author="Khanh Pham" w:date="2019-04-02T00:44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2DCC05F7" w14:textId="77777777" w:rsidR="00141363" w:rsidRDefault="00141363" w:rsidP="007B1513">
            <w:pPr>
              <w:rPr>
                <w:ins w:id="180" w:author="Khanh Pham" w:date="2019-04-02T00:44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070DA775" w14:textId="77777777" w:rsidR="00141363" w:rsidRDefault="00141363" w:rsidP="007B1513">
            <w:pPr>
              <w:rPr>
                <w:ins w:id="181" w:author="Khanh Pham" w:date="2019-04-02T00:44:00Z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1363" w14:paraId="771D61AF" w14:textId="77777777" w:rsidTr="007B1513">
        <w:trPr>
          <w:jc w:val="center"/>
          <w:ins w:id="182" w:author="Khanh Pham" w:date="2019-04-02T00:44:00Z"/>
        </w:trPr>
        <w:tc>
          <w:tcPr>
            <w:tcW w:w="1870" w:type="dxa"/>
          </w:tcPr>
          <w:p w14:paraId="26411BE5" w14:textId="77777777" w:rsidR="00141363" w:rsidRDefault="00141363" w:rsidP="007B1513">
            <w:pPr>
              <w:jc w:val="center"/>
              <w:rPr>
                <w:ins w:id="183" w:author="Khanh Pham" w:date="2019-04-02T00:44:00Z"/>
                <w:rFonts w:ascii="Times New Roman" w:hAnsi="Times New Roman" w:cs="Times New Roman"/>
                <w:sz w:val="26"/>
                <w:szCs w:val="26"/>
              </w:rPr>
            </w:pPr>
            <w:ins w:id="184" w:author="Khanh Pham" w:date="2019-04-02T00:44:00Z">
              <w:r>
                <w:rPr>
                  <w:rFonts w:ascii="Times New Roman" w:hAnsi="Times New Roman" w:cs="Times New Roman"/>
                  <w:sz w:val="26"/>
                  <w:szCs w:val="26"/>
                </w:rPr>
                <w:lastRenderedPageBreak/>
                <w:t>2</w:t>
              </w:r>
            </w:ins>
          </w:p>
        </w:tc>
        <w:tc>
          <w:tcPr>
            <w:tcW w:w="1870" w:type="dxa"/>
          </w:tcPr>
          <w:p w14:paraId="2AD7F131" w14:textId="77777777" w:rsidR="00141363" w:rsidRDefault="00141363" w:rsidP="007B1513">
            <w:pPr>
              <w:rPr>
                <w:ins w:id="185" w:author="Khanh Pham" w:date="2019-04-02T00:44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394CA5D7" w14:textId="77777777" w:rsidR="00141363" w:rsidRDefault="00141363" w:rsidP="007B1513">
            <w:pPr>
              <w:rPr>
                <w:ins w:id="186" w:author="Khanh Pham" w:date="2019-04-02T00:44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4C82F60E" w14:textId="77777777" w:rsidR="00141363" w:rsidRDefault="00141363" w:rsidP="007B1513">
            <w:pPr>
              <w:rPr>
                <w:ins w:id="187" w:author="Khanh Pham" w:date="2019-04-02T00:44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572665D4" w14:textId="77777777" w:rsidR="00141363" w:rsidRDefault="00141363" w:rsidP="007B1513">
            <w:pPr>
              <w:rPr>
                <w:ins w:id="188" w:author="Khanh Pham" w:date="2019-04-02T00:44:00Z"/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F668440" w14:textId="6A87ADFB" w:rsidR="00141363" w:rsidRDefault="00141363">
      <w:pPr>
        <w:rPr>
          <w:ins w:id="189" w:author="Khanh Pham" w:date="2019-04-02T00:44:00Z"/>
          <w:rFonts w:ascii="Times New Roman" w:hAnsi="Times New Roman" w:cs="Times New Roman"/>
          <w:sz w:val="26"/>
          <w:szCs w:val="26"/>
        </w:rPr>
      </w:pPr>
    </w:p>
    <w:p w14:paraId="08E1C4C1" w14:textId="1DD5539E" w:rsidR="00141363" w:rsidRPr="00141363" w:rsidRDefault="00141363" w:rsidP="00141363">
      <w:pPr>
        <w:rPr>
          <w:ins w:id="190" w:author="Khanh Pham" w:date="2019-04-02T00:44:00Z"/>
          <w:rFonts w:ascii="Times New Roman" w:hAnsi="Times New Roman" w:cs="Times New Roman"/>
          <w:sz w:val="26"/>
          <w:szCs w:val="26"/>
          <w:rPrChange w:id="191" w:author="Khanh Pham" w:date="2019-04-02T00:44:00Z">
            <w:rPr>
              <w:ins w:id="192" w:author="Khanh Pham" w:date="2019-04-02T00:44:00Z"/>
            </w:rPr>
          </w:rPrChange>
        </w:rPr>
        <w:pPrChange w:id="193" w:author="Khanh Pham" w:date="2019-04-02T00:44:00Z">
          <w:pPr>
            <w:pStyle w:val="ListParagraph"/>
            <w:numPr>
              <w:numId w:val="1"/>
            </w:numPr>
            <w:spacing w:line="259" w:lineRule="auto"/>
            <w:ind w:left="1800" w:hanging="360"/>
          </w:pPr>
        </w:pPrChange>
      </w:pPr>
      <w:proofErr w:type="spellStart"/>
      <w:ins w:id="194" w:author="Khanh Pham" w:date="2019-04-02T00:45:00Z">
        <w:r>
          <w:rPr>
            <w:rFonts w:ascii="Times New Roman" w:hAnsi="Times New Roman" w:cs="Times New Roman"/>
            <w:sz w:val="26"/>
            <w:szCs w:val="26"/>
          </w:rPr>
          <w:t>Người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dùng</w:t>
        </w:r>
      </w:ins>
      <w:proofErr w:type="spellEnd"/>
      <w:ins w:id="195" w:author="Khanh Pham" w:date="2019-04-02T00:44:00Z">
        <w:r w:rsidRPr="00141363">
          <w:rPr>
            <w:rFonts w:ascii="Times New Roman" w:hAnsi="Times New Roman" w:cs="Times New Roman"/>
            <w:sz w:val="26"/>
            <w:szCs w:val="26"/>
            <w:rPrChange w:id="196" w:author="Khanh Pham" w:date="2019-04-02T00:44:00Z">
              <w:rPr/>
            </w:rPrChange>
          </w:rPr>
          <w:t xml:space="preserve"> </w:t>
        </w:r>
        <w:proofErr w:type="spellStart"/>
        <w:r w:rsidRPr="00141363">
          <w:rPr>
            <w:rFonts w:ascii="Times New Roman" w:hAnsi="Times New Roman" w:cs="Times New Roman"/>
            <w:sz w:val="26"/>
            <w:szCs w:val="26"/>
            <w:rPrChange w:id="197" w:author="Khanh Pham" w:date="2019-04-02T00:44:00Z">
              <w:rPr/>
            </w:rPrChange>
          </w:rPr>
          <w:t>chọn</w:t>
        </w:r>
        <w:proofErr w:type="spellEnd"/>
        <w:r w:rsidRPr="00141363">
          <w:rPr>
            <w:rFonts w:ascii="Times New Roman" w:hAnsi="Times New Roman" w:cs="Times New Roman"/>
            <w:sz w:val="26"/>
            <w:szCs w:val="26"/>
            <w:rPrChange w:id="198" w:author="Khanh Pham" w:date="2019-04-02T00:44:00Z">
              <w:rPr/>
            </w:rPrChange>
          </w:rPr>
          <w:t xml:space="preserve"> </w:t>
        </w:r>
        <w:proofErr w:type="spellStart"/>
        <w:r w:rsidRPr="00141363">
          <w:rPr>
            <w:rFonts w:ascii="Times New Roman" w:hAnsi="Times New Roman" w:cs="Times New Roman"/>
            <w:sz w:val="26"/>
            <w:szCs w:val="26"/>
            <w:rPrChange w:id="199" w:author="Khanh Pham" w:date="2019-04-02T00:44:00Z">
              <w:rPr/>
            </w:rPrChange>
          </w:rPr>
          <w:t>chức</w:t>
        </w:r>
        <w:proofErr w:type="spellEnd"/>
        <w:r w:rsidRPr="00141363">
          <w:rPr>
            <w:rFonts w:ascii="Times New Roman" w:hAnsi="Times New Roman" w:cs="Times New Roman"/>
            <w:sz w:val="26"/>
            <w:szCs w:val="26"/>
            <w:rPrChange w:id="200" w:author="Khanh Pham" w:date="2019-04-02T00:44:00Z">
              <w:rPr/>
            </w:rPrChange>
          </w:rPr>
          <w:t xml:space="preserve"> </w:t>
        </w:r>
        <w:proofErr w:type="spellStart"/>
        <w:r w:rsidRPr="00141363">
          <w:rPr>
            <w:rFonts w:ascii="Times New Roman" w:hAnsi="Times New Roman" w:cs="Times New Roman"/>
            <w:sz w:val="26"/>
            <w:szCs w:val="26"/>
            <w:rPrChange w:id="201" w:author="Khanh Pham" w:date="2019-04-02T00:44:00Z">
              <w:rPr/>
            </w:rPrChange>
          </w:rPr>
          <w:t>năng</w:t>
        </w:r>
        <w:proofErr w:type="spellEnd"/>
        <w:r w:rsidRPr="00141363">
          <w:rPr>
            <w:rFonts w:ascii="Times New Roman" w:hAnsi="Times New Roman" w:cs="Times New Roman"/>
            <w:sz w:val="26"/>
            <w:szCs w:val="26"/>
            <w:rPrChange w:id="202" w:author="Khanh Pham" w:date="2019-04-02T00:44:00Z">
              <w:rPr/>
            </w:rPrChange>
          </w:rPr>
          <w:t xml:space="preserve"> </w:t>
        </w:r>
        <w:proofErr w:type="spellStart"/>
        <w:r w:rsidRPr="00141363">
          <w:rPr>
            <w:rFonts w:ascii="Times New Roman" w:hAnsi="Times New Roman" w:cs="Times New Roman"/>
            <w:sz w:val="26"/>
            <w:szCs w:val="26"/>
            <w:rPrChange w:id="203" w:author="Khanh Pham" w:date="2019-04-02T00:44:00Z">
              <w:rPr/>
            </w:rPrChange>
          </w:rPr>
          <w:t>báo</w:t>
        </w:r>
        <w:proofErr w:type="spellEnd"/>
        <w:r w:rsidRPr="00141363">
          <w:rPr>
            <w:rFonts w:ascii="Times New Roman" w:hAnsi="Times New Roman" w:cs="Times New Roman"/>
            <w:sz w:val="26"/>
            <w:szCs w:val="26"/>
            <w:rPrChange w:id="204" w:author="Khanh Pham" w:date="2019-04-02T00:44:00Z">
              <w:rPr/>
            </w:rPrChange>
          </w:rPr>
          <w:t xml:space="preserve"> </w:t>
        </w:r>
        <w:proofErr w:type="spellStart"/>
        <w:r w:rsidRPr="00141363">
          <w:rPr>
            <w:rFonts w:ascii="Times New Roman" w:hAnsi="Times New Roman" w:cs="Times New Roman"/>
            <w:sz w:val="26"/>
            <w:szCs w:val="26"/>
            <w:rPrChange w:id="205" w:author="Khanh Pham" w:date="2019-04-02T00:44:00Z">
              <w:rPr/>
            </w:rPrChange>
          </w:rPr>
          <w:t>cáo</w:t>
        </w:r>
        <w:proofErr w:type="spellEnd"/>
        <w:r w:rsidRPr="00141363">
          <w:rPr>
            <w:rFonts w:ascii="Times New Roman" w:hAnsi="Times New Roman" w:cs="Times New Roman"/>
            <w:sz w:val="26"/>
            <w:szCs w:val="26"/>
            <w:rPrChange w:id="206" w:author="Khanh Pham" w:date="2019-04-02T00:44:00Z">
              <w:rPr/>
            </w:rPrChange>
          </w:rPr>
          <w:t>.</w:t>
        </w:r>
      </w:ins>
    </w:p>
    <w:p w14:paraId="2B1612F3" w14:textId="65B395B1" w:rsidR="00141363" w:rsidRDefault="00141363">
      <w:pPr>
        <w:rPr>
          <w:ins w:id="207" w:author="Khanh Pham" w:date="2019-04-02T00:44:00Z"/>
          <w:rFonts w:ascii="Times New Roman" w:hAnsi="Times New Roman" w:cs="Times New Roman"/>
          <w:sz w:val="26"/>
          <w:szCs w:val="26"/>
        </w:rPr>
      </w:pPr>
      <w:proofErr w:type="spellStart"/>
      <w:ins w:id="208" w:author="Khanh Pham" w:date="2019-04-02T00:44:00Z">
        <w:r w:rsidRPr="00141363">
          <w:rPr>
            <w:rFonts w:ascii="Times New Roman" w:hAnsi="Times New Roman" w:cs="Times New Roman"/>
            <w:sz w:val="26"/>
            <w:szCs w:val="26"/>
            <w:rPrChange w:id="209" w:author="Khanh Pham" w:date="2019-04-02T00:44:00Z">
              <w:rPr/>
            </w:rPrChange>
          </w:rPr>
          <w:t>Hệ</w:t>
        </w:r>
        <w:proofErr w:type="spellEnd"/>
        <w:r w:rsidRPr="00141363">
          <w:rPr>
            <w:rFonts w:ascii="Times New Roman" w:hAnsi="Times New Roman" w:cs="Times New Roman"/>
            <w:sz w:val="26"/>
            <w:szCs w:val="26"/>
            <w:rPrChange w:id="210" w:author="Khanh Pham" w:date="2019-04-02T00:44:00Z">
              <w:rPr/>
            </w:rPrChange>
          </w:rPr>
          <w:t xml:space="preserve"> </w:t>
        </w:r>
        <w:proofErr w:type="spellStart"/>
        <w:r w:rsidRPr="00141363">
          <w:rPr>
            <w:rFonts w:ascii="Times New Roman" w:hAnsi="Times New Roman" w:cs="Times New Roman"/>
            <w:sz w:val="26"/>
            <w:szCs w:val="26"/>
            <w:rPrChange w:id="211" w:author="Khanh Pham" w:date="2019-04-02T00:44:00Z">
              <w:rPr/>
            </w:rPrChange>
          </w:rPr>
          <w:t>thống</w:t>
        </w:r>
        <w:proofErr w:type="spellEnd"/>
        <w:r w:rsidRPr="00141363">
          <w:rPr>
            <w:rFonts w:ascii="Times New Roman" w:hAnsi="Times New Roman" w:cs="Times New Roman"/>
            <w:sz w:val="26"/>
            <w:szCs w:val="26"/>
            <w:rPrChange w:id="212" w:author="Khanh Pham" w:date="2019-04-02T00:44:00Z">
              <w:rPr/>
            </w:rPrChange>
          </w:rPr>
          <w:t xml:space="preserve"> </w:t>
        </w:r>
        <w:proofErr w:type="spellStart"/>
        <w:r w:rsidRPr="00141363">
          <w:rPr>
            <w:rFonts w:ascii="Times New Roman" w:hAnsi="Times New Roman" w:cs="Times New Roman"/>
            <w:sz w:val="26"/>
            <w:szCs w:val="26"/>
            <w:rPrChange w:id="213" w:author="Khanh Pham" w:date="2019-04-02T00:44:00Z">
              <w:rPr/>
            </w:rPrChange>
          </w:rPr>
          <w:t>xuất</w:t>
        </w:r>
        <w:proofErr w:type="spellEnd"/>
        <w:r w:rsidRPr="00141363">
          <w:rPr>
            <w:rFonts w:ascii="Times New Roman" w:hAnsi="Times New Roman" w:cs="Times New Roman"/>
            <w:sz w:val="26"/>
            <w:szCs w:val="26"/>
            <w:rPrChange w:id="214" w:author="Khanh Pham" w:date="2019-04-02T00:44:00Z">
              <w:rPr/>
            </w:rPrChange>
          </w:rPr>
          <w:t xml:space="preserve"> </w:t>
        </w:r>
        <w:proofErr w:type="spellStart"/>
        <w:r w:rsidRPr="00141363">
          <w:rPr>
            <w:rFonts w:ascii="Times New Roman" w:hAnsi="Times New Roman" w:cs="Times New Roman"/>
            <w:sz w:val="26"/>
            <w:szCs w:val="26"/>
            <w:rPrChange w:id="215" w:author="Khanh Pham" w:date="2019-04-02T00:44:00Z">
              <w:rPr/>
            </w:rPrChange>
          </w:rPr>
          <w:t>thông</w:t>
        </w:r>
        <w:proofErr w:type="spellEnd"/>
        <w:r w:rsidRPr="00141363">
          <w:rPr>
            <w:rFonts w:ascii="Times New Roman" w:hAnsi="Times New Roman" w:cs="Times New Roman"/>
            <w:sz w:val="26"/>
            <w:szCs w:val="26"/>
            <w:rPrChange w:id="216" w:author="Khanh Pham" w:date="2019-04-02T00:44:00Z">
              <w:rPr/>
            </w:rPrChange>
          </w:rPr>
          <w:t xml:space="preserve"> tin </w:t>
        </w:r>
        <w:proofErr w:type="spellStart"/>
        <w:r w:rsidRPr="00141363">
          <w:rPr>
            <w:rFonts w:ascii="Times New Roman" w:hAnsi="Times New Roman" w:cs="Times New Roman"/>
            <w:sz w:val="26"/>
            <w:szCs w:val="26"/>
            <w:rPrChange w:id="217" w:author="Khanh Pham" w:date="2019-04-02T00:44:00Z">
              <w:rPr/>
            </w:rPrChange>
          </w:rPr>
          <w:t>về</w:t>
        </w:r>
        <w:proofErr w:type="spellEnd"/>
        <w:r w:rsidRPr="00141363">
          <w:rPr>
            <w:rFonts w:ascii="Times New Roman" w:hAnsi="Times New Roman" w:cs="Times New Roman"/>
            <w:sz w:val="26"/>
            <w:szCs w:val="26"/>
            <w:rPrChange w:id="218" w:author="Khanh Pham" w:date="2019-04-02T00:44:00Z">
              <w:rPr/>
            </w:rPrChange>
          </w:rPr>
          <w:t xml:space="preserve"> </w:t>
        </w:r>
      </w:ins>
      <w:ins w:id="219" w:author="Khanh Pham" w:date="2019-04-02T00:45:00Z">
        <w:r>
          <w:rPr>
            <w:rFonts w:ascii="Times New Roman" w:hAnsi="Times New Roman" w:cs="Times New Roman"/>
            <w:sz w:val="26"/>
            <w:szCs w:val="26"/>
          </w:rPr>
          <w:t xml:space="preserve">chi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phí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và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tình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trạng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cây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cảnh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theo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tháng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được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chọn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05DD819E" w14:textId="77777777" w:rsidR="00141363" w:rsidRDefault="00141363">
      <w:pPr>
        <w:rPr>
          <w:rFonts w:ascii="Times New Roman" w:hAnsi="Times New Roman" w:cs="Times New Roman"/>
          <w:sz w:val="26"/>
          <w:szCs w:val="26"/>
        </w:rPr>
      </w:pPr>
    </w:p>
    <w:p w14:paraId="4236E744" w14:textId="535C6DC9" w:rsidR="00141363" w:rsidRDefault="0014136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BECA2A5" w14:textId="4E690E87" w:rsidR="00141363" w:rsidRDefault="0014136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F5F3586" w14:textId="2EE494BB" w:rsidR="00141363" w:rsidRDefault="0014136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22A9EFB" w14:textId="16653978" w:rsidR="00141363" w:rsidRDefault="0014136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617E697" w14:textId="77777777" w:rsidR="00141363" w:rsidRDefault="00141363">
      <w:pPr>
        <w:rPr>
          <w:rFonts w:ascii="Times New Roman" w:hAnsi="Times New Roman" w:cs="Times New Roman"/>
          <w:sz w:val="26"/>
          <w:szCs w:val="26"/>
        </w:rPr>
      </w:pPr>
    </w:p>
    <w:p w14:paraId="2FD48953" w14:textId="2885D517" w:rsidR="00141363" w:rsidRDefault="0014136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14C9BE3" w14:textId="2DE9BA30" w:rsidR="00781200" w:rsidRDefault="0078120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58D6092" w14:textId="77777777" w:rsidR="007B1513" w:rsidRPr="007B1513" w:rsidRDefault="007B1513" w:rsidP="007B1513">
      <w:pPr>
        <w:rPr>
          <w:rFonts w:ascii="Times New Roman" w:hAnsi="Times New Roman" w:cs="Times New Roman"/>
          <w:sz w:val="26"/>
          <w:szCs w:val="26"/>
          <w:shd w:val="clear" w:color="auto" w:fill="FEFEFE"/>
        </w:rPr>
      </w:pPr>
      <w:proofErr w:type="spellStart"/>
      <w:r w:rsidRPr="007B1513">
        <w:rPr>
          <w:rFonts w:ascii="Times New Roman" w:hAnsi="Times New Roman" w:cs="Times New Roman"/>
          <w:sz w:val="26"/>
          <w:szCs w:val="26"/>
          <w:shd w:val="clear" w:color="auto" w:fill="FEFEFE"/>
        </w:rPr>
        <w:t>Các</w:t>
      </w:r>
      <w:proofErr w:type="spellEnd"/>
      <w:r w:rsidRPr="007B1513">
        <w:rPr>
          <w:rFonts w:ascii="Times New Roman" w:hAnsi="Times New Roman" w:cs="Times New Roman"/>
          <w:sz w:val="26"/>
          <w:szCs w:val="26"/>
          <w:shd w:val="clear" w:color="auto" w:fill="FEFEFE"/>
        </w:rPr>
        <w:t xml:space="preserve"> </w:t>
      </w:r>
      <w:proofErr w:type="spellStart"/>
      <w:r w:rsidRPr="007B1513">
        <w:rPr>
          <w:rFonts w:ascii="Times New Roman" w:hAnsi="Times New Roman" w:cs="Times New Roman"/>
          <w:sz w:val="26"/>
          <w:szCs w:val="26"/>
          <w:shd w:val="clear" w:color="auto" w:fill="FEFEFE"/>
        </w:rPr>
        <w:t>thiết</w:t>
      </w:r>
      <w:proofErr w:type="spellEnd"/>
      <w:r w:rsidRPr="007B1513">
        <w:rPr>
          <w:rFonts w:ascii="Times New Roman" w:hAnsi="Times New Roman" w:cs="Times New Roman"/>
          <w:sz w:val="26"/>
          <w:szCs w:val="26"/>
          <w:shd w:val="clear" w:color="auto" w:fill="FEFEFE"/>
        </w:rPr>
        <w:t xml:space="preserve"> </w:t>
      </w:r>
      <w:proofErr w:type="spellStart"/>
      <w:r w:rsidRPr="007B1513">
        <w:rPr>
          <w:rFonts w:ascii="Times New Roman" w:hAnsi="Times New Roman" w:cs="Times New Roman"/>
          <w:sz w:val="26"/>
          <w:szCs w:val="26"/>
          <w:shd w:val="clear" w:color="auto" w:fill="FEFEFE"/>
        </w:rPr>
        <w:t>bị</w:t>
      </w:r>
      <w:proofErr w:type="spellEnd"/>
      <w:r w:rsidRPr="007B1513">
        <w:rPr>
          <w:rFonts w:ascii="Times New Roman" w:hAnsi="Times New Roman" w:cs="Times New Roman"/>
          <w:sz w:val="26"/>
          <w:szCs w:val="26"/>
          <w:shd w:val="clear" w:color="auto" w:fill="FEFEFE"/>
        </w:rPr>
        <w:t xml:space="preserve"> </w:t>
      </w:r>
      <w:proofErr w:type="spellStart"/>
      <w:r w:rsidRPr="007B1513">
        <w:rPr>
          <w:rFonts w:ascii="Times New Roman" w:hAnsi="Times New Roman" w:cs="Times New Roman"/>
          <w:sz w:val="26"/>
          <w:szCs w:val="26"/>
          <w:shd w:val="clear" w:color="auto" w:fill="FEFEFE"/>
        </w:rPr>
        <w:t>hiện</w:t>
      </w:r>
      <w:proofErr w:type="spellEnd"/>
      <w:r w:rsidRPr="007B1513">
        <w:rPr>
          <w:rFonts w:ascii="Times New Roman" w:hAnsi="Times New Roman" w:cs="Times New Roman"/>
          <w:sz w:val="26"/>
          <w:szCs w:val="26"/>
          <w:shd w:val="clear" w:color="auto" w:fill="FEFEFE"/>
        </w:rPr>
        <w:t xml:space="preserve"> </w:t>
      </w:r>
      <w:proofErr w:type="spellStart"/>
      <w:r w:rsidRPr="007B1513">
        <w:rPr>
          <w:rFonts w:ascii="Times New Roman" w:hAnsi="Times New Roman" w:cs="Times New Roman"/>
          <w:sz w:val="26"/>
          <w:szCs w:val="26"/>
          <w:shd w:val="clear" w:color="auto" w:fill="FEFEFE"/>
        </w:rPr>
        <w:t>tại</w:t>
      </w:r>
      <w:proofErr w:type="spellEnd"/>
      <w:r w:rsidRPr="007B1513">
        <w:rPr>
          <w:rFonts w:ascii="Times New Roman" w:hAnsi="Times New Roman" w:cs="Times New Roman"/>
          <w:sz w:val="26"/>
          <w:szCs w:val="26"/>
          <w:shd w:val="clear" w:color="auto" w:fill="FEFEFE"/>
        </w:rPr>
        <w:t xml:space="preserve">: PC, </w:t>
      </w:r>
      <w:proofErr w:type="spellStart"/>
      <w:r w:rsidRPr="007B1513">
        <w:rPr>
          <w:rFonts w:ascii="Times New Roman" w:hAnsi="Times New Roman" w:cs="Times New Roman"/>
          <w:sz w:val="26"/>
          <w:szCs w:val="26"/>
          <w:shd w:val="clear" w:color="auto" w:fill="FEFEFE"/>
        </w:rPr>
        <w:t>máy</w:t>
      </w:r>
      <w:proofErr w:type="spellEnd"/>
      <w:r w:rsidRPr="007B1513">
        <w:rPr>
          <w:rFonts w:ascii="Times New Roman" w:hAnsi="Times New Roman" w:cs="Times New Roman"/>
          <w:sz w:val="26"/>
          <w:szCs w:val="26"/>
          <w:shd w:val="clear" w:color="auto" w:fill="FEFEFE"/>
        </w:rPr>
        <w:t xml:space="preserve"> in. </w:t>
      </w:r>
    </w:p>
    <w:p w14:paraId="399F97C6" w14:textId="4687B428" w:rsidR="00781200" w:rsidRDefault="007B1513">
      <w:pPr>
        <w:rPr>
          <w:rFonts w:ascii="Times New Roman" w:hAnsi="Times New Roman" w:cs="Times New Roman"/>
          <w:sz w:val="26"/>
          <w:szCs w:val="26"/>
          <w:shd w:val="clear" w:color="auto" w:fill="FEFEFE"/>
        </w:rPr>
      </w:pPr>
      <w:proofErr w:type="spellStart"/>
      <w:r w:rsidRPr="007B1513">
        <w:rPr>
          <w:rFonts w:ascii="Times New Roman" w:hAnsi="Times New Roman" w:cs="Times New Roman"/>
          <w:sz w:val="26"/>
          <w:szCs w:val="26"/>
          <w:shd w:val="clear" w:color="auto" w:fill="FEFEFE"/>
        </w:rPr>
        <w:t>Cấu</w:t>
      </w:r>
      <w:proofErr w:type="spellEnd"/>
      <w:r w:rsidRPr="007B1513">
        <w:rPr>
          <w:rFonts w:ascii="Times New Roman" w:hAnsi="Times New Roman" w:cs="Times New Roman"/>
          <w:sz w:val="26"/>
          <w:szCs w:val="26"/>
          <w:shd w:val="clear" w:color="auto" w:fill="FEFEFE"/>
        </w:rPr>
        <w:t xml:space="preserve"> </w:t>
      </w:r>
      <w:proofErr w:type="spellStart"/>
      <w:r w:rsidRPr="007B1513">
        <w:rPr>
          <w:rFonts w:ascii="Times New Roman" w:hAnsi="Times New Roman" w:cs="Times New Roman"/>
          <w:sz w:val="26"/>
          <w:szCs w:val="26"/>
          <w:shd w:val="clear" w:color="auto" w:fill="FEFEFE"/>
        </w:rPr>
        <w:t>hình</w:t>
      </w:r>
      <w:proofErr w:type="spellEnd"/>
      <w:r w:rsidRPr="007B1513">
        <w:rPr>
          <w:rFonts w:ascii="Times New Roman" w:hAnsi="Times New Roman" w:cs="Times New Roman"/>
          <w:sz w:val="26"/>
          <w:szCs w:val="26"/>
          <w:shd w:val="clear" w:color="auto" w:fill="FEFEFE"/>
        </w:rPr>
        <w:t>: core i7 2,4GHz, Ram 8GB.</w:t>
      </w:r>
    </w:p>
    <w:p w14:paraId="5F174C8E" w14:textId="77777777" w:rsidR="007B1513" w:rsidRPr="007B1513" w:rsidRDefault="007B1513">
      <w:pPr>
        <w:rPr>
          <w:rFonts w:ascii="Times New Roman" w:hAnsi="Times New Roman" w:cs="Times New Roman"/>
          <w:sz w:val="26"/>
          <w:szCs w:val="26"/>
          <w:shd w:val="clear" w:color="auto" w:fill="FEFEFE"/>
        </w:rPr>
      </w:pPr>
    </w:p>
    <w:p w14:paraId="7A988D2A" w14:textId="553A536E" w:rsidR="00781200" w:rsidRDefault="0078120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6AC88F5" w14:textId="09406212" w:rsidR="007B1513" w:rsidRPr="007B1513" w:rsidRDefault="007B1513" w:rsidP="007B1513">
      <w:pPr>
        <w:rPr>
          <w:rFonts w:ascii="Times New Roman" w:hAnsi="Times New Roman" w:cs="Times New Roman"/>
          <w:sz w:val="26"/>
          <w:szCs w:val="26"/>
          <w:shd w:val="clear" w:color="auto" w:fill="FEFEFE"/>
        </w:rPr>
      </w:pPr>
      <w:proofErr w:type="spellStart"/>
      <w:r w:rsidRPr="007B1513">
        <w:rPr>
          <w:rFonts w:ascii="Times New Roman" w:hAnsi="Times New Roman" w:cs="Times New Roman"/>
          <w:sz w:val="26"/>
          <w:szCs w:val="26"/>
          <w:shd w:val="clear" w:color="auto" w:fill="FEFEFE"/>
        </w:rPr>
        <w:t>Hệ</w:t>
      </w:r>
      <w:proofErr w:type="spellEnd"/>
      <w:r w:rsidRPr="007B1513">
        <w:rPr>
          <w:rFonts w:ascii="Times New Roman" w:hAnsi="Times New Roman" w:cs="Times New Roman"/>
          <w:sz w:val="26"/>
          <w:szCs w:val="26"/>
          <w:shd w:val="clear" w:color="auto" w:fill="FEFEFE"/>
        </w:rPr>
        <w:t xml:space="preserve"> </w:t>
      </w:r>
      <w:proofErr w:type="spellStart"/>
      <w:r w:rsidRPr="007B1513">
        <w:rPr>
          <w:rFonts w:ascii="Times New Roman" w:hAnsi="Times New Roman" w:cs="Times New Roman"/>
          <w:sz w:val="26"/>
          <w:szCs w:val="26"/>
          <w:shd w:val="clear" w:color="auto" w:fill="FEFEFE"/>
        </w:rPr>
        <w:t>điều</w:t>
      </w:r>
      <w:proofErr w:type="spellEnd"/>
      <w:r w:rsidRPr="007B1513">
        <w:rPr>
          <w:rFonts w:ascii="Times New Roman" w:hAnsi="Times New Roman" w:cs="Times New Roman"/>
          <w:sz w:val="26"/>
          <w:szCs w:val="26"/>
          <w:shd w:val="clear" w:color="auto" w:fill="FEFEFE"/>
        </w:rPr>
        <w:t xml:space="preserve"> </w:t>
      </w:r>
      <w:proofErr w:type="spellStart"/>
      <w:r w:rsidRPr="007B1513">
        <w:rPr>
          <w:rFonts w:ascii="Times New Roman" w:hAnsi="Times New Roman" w:cs="Times New Roman"/>
          <w:sz w:val="26"/>
          <w:szCs w:val="26"/>
          <w:shd w:val="clear" w:color="auto" w:fill="FEFEFE"/>
        </w:rPr>
        <w:t>hành</w:t>
      </w:r>
      <w:proofErr w:type="spellEnd"/>
      <w:r w:rsidRPr="007B1513">
        <w:rPr>
          <w:rFonts w:ascii="Times New Roman" w:hAnsi="Times New Roman" w:cs="Times New Roman"/>
          <w:sz w:val="26"/>
          <w:szCs w:val="26"/>
          <w:shd w:val="clear" w:color="auto" w:fill="FEFEFE"/>
        </w:rPr>
        <w:t>: Win 10</w:t>
      </w:r>
      <w:r>
        <w:rPr>
          <w:rFonts w:ascii="Times New Roman" w:hAnsi="Times New Roman" w:cs="Times New Roman"/>
          <w:sz w:val="26"/>
          <w:szCs w:val="26"/>
          <w:shd w:val="clear" w:color="auto" w:fill="FEFEFE"/>
        </w:rPr>
        <w:t xml:space="preserve"> or Ubuntu.</w:t>
      </w:r>
    </w:p>
    <w:p w14:paraId="340F10BF" w14:textId="77777777" w:rsidR="007B1513" w:rsidRPr="007B1513" w:rsidRDefault="007B1513" w:rsidP="007B1513">
      <w:pPr>
        <w:rPr>
          <w:rFonts w:ascii="Times New Roman" w:hAnsi="Times New Roman" w:cs="Times New Roman"/>
          <w:sz w:val="26"/>
          <w:szCs w:val="26"/>
          <w:shd w:val="clear" w:color="auto" w:fill="FEFEFE"/>
        </w:rPr>
      </w:pPr>
      <w:r w:rsidRPr="007B1513">
        <w:rPr>
          <w:rFonts w:ascii="Times New Roman" w:hAnsi="Times New Roman" w:cs="Times New Roman"/>
          <w:sz w:val="26"/>
          <w:szCs w:val="26"/>
          <w:shd w:val="clear" w:color="auto" w:fill="FEFEFE"/>
        </w:rPr>
        <w:t xml:space="preserve">Visual Studio 2017. </w:t>
      </w:r>
    </w:p>
    <w:p w14:paraId="41023EE3" w14:textId="3269B3B2" w:rsidR="007B1513" w:rsidRPr="007B1513" w:rsidRDefault="007B1513" w:rsidP="007B1513">
      <w:pPr>
        <w:rPr>
          <w:rFonts w:ascii="Times New Roman" w:hAnsi="Times New Roman" w:cs="Times New Roman"/>
          <w:sz w:val="26"/>
          <w:szCs w:val="26"/>
          <w:shd w:val="clear" w:color="auto" w:fill="FEFEFE"/>
        </w:rPr>
      </w:pPr>
      <w:r>
        <w:rPr>
          <w:rFonts w:ascii="Times New Roman" w:hAnsi="Times New Roman" w:cs="Times New Roman"/>
          <w:sz w:val="26"/>
          <w:szCs w:val="26"/>
          <w:shd w:val="clear" w:color="auto" w:fill="FEFEFE"/>
        </w:rPr>
        <w:t>MySQL.</w:t>
      </w:r>
    </w:p>
    <w:p w14:paraId="6F22D878" w14:textId="77777777" w:rsidR="00781200" w:rsidRDefault="00781200">
      <w:pPr>
        <w:rPr>
          <w:rFonts w:ascii="Times New Roman" w:hAnsi="Times New Roman" w:cs="Times New Roman"/>
          <w:sz w:val="26"/>
          <w:szCs w:val="26"/>
        </w:rPr>
      </w:pPr>
    </w:p>
    <w:p w14:paraId="1D277A1F" w14:textId="6C31EE02" w:rsidR="00781200" w:rsidRDefault="007812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284B2AB" w14:textId="74914164" w:rsidR="00781200" w:rsidRDefault="0078120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PC, laptop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3869ACF" w14:textId="19BD8016" w:rsidR="00781200" w:rsidRDefault="0078120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2E0A1E54" w14:textId="77777777" w:rsidR="00781200" w:rsidRDefault="00781200">
      <w:pPr>
        <w:rPr>
          <w:rFonts w:ascii="Times New Roman" w:hAnsi="Times New Roman" w:cs="Times New Roman"/>
          <w:sz w:val="26"/>
          <w:szCs w:val="26"/>
        </w:rPr>
      </w:pPr>
    </w:p>
    <w:p w14:paraId="3D9D6E28" w14:textId="26D755FA" w:rsidR="00141363" w:rsidRDefault="0014136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6111345" w14:textId="78925EBC" w:rsidR="00141363" w:rsidRDefault="007B151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2493940" w14:textId="7D2A09AF" w:rsidR="007B1513" w:rsidRDefault="007B151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0C27316" w14:textId="4BDEB621" w:rsidR="007B1513" w:rsidRDefault="007B151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9FDF6F1" w14:textId="01C3878E" w:rsidR="007B1513" w:rsidRDefault="007B151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20"/>
        <w:gridCol w:w="3695"/>
        <w:gridCol w:w="1659"/>
        <w:gridCol w:w="1642"/>
        <w:gridCol w:w="1434"/>
      </w:tblGrid>
      <w:tr w:rsidR="007B1513" w:rsidRPr="00512FE6" w14:paraId="686DE062" w14:textId="77777777" w:rsidTr="007B1513">
        <w:trPr>
          <w:trHeight w:val="282"/>
          <w:jc w:val="center"/>
        </w:trPr>
        <w:tc>
          <w:tcPr>
            <w:tcW w:w="492" w:type="pct"/>
          </w:tcPr>
          <w:p w14:paraId="61DA97AA" w14:textId="77777777" w:rsidR="007B1513" w:rsidRPr="007B1513" w:rsidRDefault="007B1513" w:rsidP="007B15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76" w:type="pct"/>
          </w:tcPr>
          <w:p w14:paraId="19F92CBA" w14:textId="1F637997" w:rsidR="007B1513" w:rsidRPr="007B1513" w:rsidRDefault="007B1513" w:rsidP="007B15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887" w:type="pct"/>
          </w:tcPr>
          <w:p w14:paraId="0735987E" w14:textId="77777777" w:rsidR="007B1513" w:rsidRPr="007B1513" w:rsidRDefault="007B1513" w:rsidP="007B15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878" w:type="pct"/>
          </w:tcPr>
          <w:p w14:paraId="2E27C0BD" w14:textId="77777777" w:rsidR="007B1513" w:rsidRPr="007B1513" w:rsidRDefault="007B1513" w:rsidP="007B15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767" w:type="pct"/>
          </w:tcPr>
          <w:p w14:paraId="4619D785" w14:textId="77777777" w:rsidR="007B1513" w:rsidRPr="007B1513" w:rsidRDefault="007B1513" w:rsidP="007B15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7B1513" w:rsidRPr="00512FE6" w14:paraId="40E6F170" w14:textId="77777777" w:rsidTr="007B1513">
        <w:trPr>
          <w:trHeight w:val="282"/>
          <w:jc w:val="center"/>
        </w:trPr>
        <w:tc>
          <w:tcPr>
            <w:tcW w:w="492" w:type="pct"/>
          </w:tcPr>
          <w:p w14:paraId="5A45EBFD" w14:textId="77777777" w:rsidR="007B1513" w:rsidRPr="007B1513" w:rsidRDefault="007B1513" w:rsidP="007B15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76" w:type="pct"/>
          </w:tcPr>
          <w:p w14:paraId="477B2153" w14:textId="2D19CC9E" w:rsidR="007B1513" w:rsidRPr="007B1513" w:rsidRDefault="007B1513" w:rsidP="007B15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Trồng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cây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887" w:type="pct"/>
          </w:tcPr>
          <w:p w14:paraId="59BA53E1" w14:textId="77777777" w:rsidR="007B1513" w:rsidRPr="007B1513" w:rsidRDefault="007B1513" w:rsidP="007B15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BM1</w:t>
            </w:r>
          </w:p>
        </w:tc>
        <w:tc>
          <w:tcPr>
            <w:tcW w:w="878" w:type="pct"/>
          </w:tcPr>
          <w:p w14:paraId="5C30B9B3" w14:textId="77777777" w:rsidR="007B1513" w:rsidRPr="007B1513" w:rsidRDefault="007B1513" w:rsidP="007B15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QĐ1</w:t>
            </w:r>
          </w:p>
        </w:tc>
        <w:tc>
          <w:tcPr>
            <w:tcW w:w="767" w:type="pct"/>
          </w:tcPr>
          <w:p w14:paraId="5450F57F" w14:textId="77777777" w:rsidR="007B1513" w:rsidRPr="007B1513" w:rsidRDefault="007B1513" w:rsidP="007B151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B1513" w:rsidRPr="00512FE6" w14:paraId="0FE9D0E1" w14:textId="77777777" w:rsidTr="007B1513">
        <w:trPr>
          <w:trHeight w:val="268"/>
          <w:jc w:val="center"/>
        </w:trPr>
        <w:tc>
          <w:tcPr>
            <w:tcW w:w="492" w:type="pct"/>
          </w:tcPr>
          <w:p w14:paraId="76C92987" w14:textId="77777777" w:rsidR="007B1513" w:rsidRPr="007B1513" w:rsidRDefault="007B1513" w:rsidP="007B15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76" w:type="pct"/>
          </w:tcPr>
          <w:p w14:paraId="1E4B2A10" w14:textId="77CC7B58" w:rsidR="007B1513" w:rsidRPr="007B1513" w:rsidRDefault="007B1513" w:rsidP="007B15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chăm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sóc</w:t>
            </w:r>
            <w:proofErr w:type="spellEnd"/>
          </w:p>
        </w:tc>
        <w:tc>
          <w:tcPr>
            <w:tcW w:w="887" w:type="pct"/>
          </w:tcPr>
          <w:p w14:paraId="449971C4" w14:textId="77777777" w:rsidR="007B1513" w:rsidRPr="007B1513" w:rsidRDefault="007B1513" w:rsidP="007B15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BM2</w:t>
            </w:r>
          </w:p>
        </w:tc>
        <w:tc>
          <w:tcPr>
            <w:tcW w:w="878" w:type="pct"/>
          </w:tcPr>
          <w:p w14:paraId="4DAE50C2" w14:textId="77777777" w:rsidR="007B1513" w:rsidRPr="007B1513" w:rsidRDefault="007B1513" w:rsidP="007B15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QĐ2</w:t>
            </w:r>
          </w:p>
        </w:tc>
        <w:tc>
          <w:tcPr>
            <w:tcW w:w="767" w:type="pct"/>
          </w:tcPr>
          <w:p w14:paraId="335CF32D" w14:textId="77777777" w:rsidR="007B1513" w:rsidRPr="007B1513" w:rsidRDefault="007B1513" w:rsidP="007B151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B1513" w:rsidRPr="00512FE6" w14:paraId="1E75766F" w14:textId="77777777" w:rsidTr="007B1513">
        <w:trPr>
          <w:trHeight w:val="282"/>
          <w:jc w:val="center"/>
        </w:trPr>
        <w:tc>
          <w:tcPr>
            <w:tcW w:w="492" w:type="pct"/>
          </w:tcPr>
          <w:p w14:paraId="17FEFED0" w14:textId="77777777" w:rsidR="007B1513" w:rsidRPr="007B1513" w:rsidRDefault="007B1513" w:rsidP="007B15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76" w:type="pct"/>
          </w:tcPr>
          <w:p w14:paraId="2C823872" w14:textId="4CB39BDF" w:rsidR="007B1513" w:rsidRPr="007B1513" w:rsidRDefault="007B1513" w:rsidP="007B15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cây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887" w:type="pct"/>
          </w:tcPr>
          <w:p w14:paraId="1ABC40D0" w14:textId="77777777" w:rsidR="007B1513" w:rsidRPr="007B1513" w:rsidRDefault="007B1513" w:rsidP="007B15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BM3</w:t>
            </w:r>
          </w:p>
        </w:tc>
        <w:tc>
          <w:tcPr>
            <w:tcW w:w="878" w:type="pct"/>
          </w:tcPr>
          <w:p w14:paraId="430F2568" w14:textId="77777777" w:rsidR="007B1513" w:rsidRPr="007B1513" w:rsidRDefault="007B1513" w:rsidP="007B15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</w:tcPr>
          <w:p w14:paraId="371AE950" w14:textId="77777777" w:rsidR="007B1513" w:rsidRPr="007B1513" w:rsidRDefault="007B1513" w:rsidP="007B151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B1513" w:rsidRPr="00512FE6" w14:paraId="62567091" w14:textId="77777777" w:rsidTr="007B1513">
        <w:trPr>
          <w:trHeight w:val="282"/>
          <w:jc w:val="center"/>
        </w:trPr>
        <w:tc>
          <w:tcPr>
            <w:tcW w:w="492" w:type="pct"/>
          </w:tcPr>
          <w:p w14:paraId="1B4D4808" w14:textId="77777777" w:rsidR="007B1513" w:rsidRPr="007B1513" w:rsidRDefault="007B1513" w:rsidP="007B15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76" w:type="pct"/>
          </w:tcPr>
          <w:p w14:paraId="7ED12E39" w14:textId="157EE129" w:rsidR="007B1513" w:rsidRPr="007B1513" w:rsidRDefault="007B1513" w:rsidP="007B15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</w:p>
        </w:tc>
        <w:tc>
          <w:tcPr>
            <w:tcW w:w="887" w:type="pct"/>
          </w:tcPr>
          <w:p w14:paraId="39E74050" w14:textId="77777777" w:rsidR="007B1513" w:rsidRPr="007B1513" w:rsidRDefault="007B1513" w:rsidP="007B15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BM4</w:t>
            </w:r>
          </w:p>
        </w:tc>
        <w:tc>
          <w:tcPr>
            <w:tcW w:w="878" w:type="pct"/>
          </w:tcPr>
          <w:p w14:paraId="779AFD6C" w14:textId="77777777" w:rsidR="007B1513" w:rsidRPr="007B1513" w:rsidRDefault="007B1513" w:rsidP="007B15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QĐ4</w:t>
            </w:r>
          </w:p>
        </w:tc>
        <w:tc>
          <w:tcPr>
            <w:tcW w:w="767" w:type="pct"/>
          </w:tcPr>
          <w:p w14:paraId="0FF91990" w14:textId="77777777" w:rsidR="007B1513" w:rsidRPr="007B1513" w:rsidRDefault="007B1513" w:rsidP="007B151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B1513" w:rsidRPr="00512FE6" w14:paraId="1C36E9FC" w14:textId="77777777" w:rsidTr="007B1513">
        <w:trPr>
          <w:trHeight w:val="268"/>
          <w:jc w:val="center"/>
        </w:trPr>
        <w:tc>
          <w:tcPr>
            <w:tcW w:w="492" w:type="pct"/>
          </w:tcPr>
          <w:p w14:paraId="38D8336B" w14:textId="4FF2F2B9" w:rsidR="007B1513" w:rsidRPr="007B1513" w:rsidRDefault="007B1513" w:rsidP="007B15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76" w:type="pct"/>
          </w:tcPr>
          <w:p w14:paraId="59395DDF" w14:textId="57B860F0" w:rsidR="007B1513" w:rsidRPr="007B1513" w:rsidRDefault="007B1513" w:rsidP="007B15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887" w:type="pct"/>
          </w:tcPr>
          <w:p w14:paraId="08D3113A" w14:textId="40D3A676" w:rsidR="007B1513" w:rsidRPr="007B1513" w:rsidRDefault="007B1513" w:rsidP="007B15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BM5</w:t>
            </w:r>
          </w:p>
        </w:tc>
        <w:tc>
          <w:tcPr>
            <w:tcW w:w="878" w:type="pct"/>
          </w:tcPr>
          <w:p w14:paraId="2448900D" w14:textId="148514A5" w:rsidR="007B1513" w:rsidRPr="007B1513" w:rsidRDefault="007B1513" w:rsidP="007B151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</w:tcPr>
          <w:p w14:paraId="0ECAFC1F" w14:textId="77777777" w:rsidR="007B1513" w:rsidRPr="007B1513" w:rsidRDefault="007B1513" w:rsidP="007B151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B1513" w:rsidRPr="00512FE6" w14:paraId="624101E8" w14:textId="77777777" w:rsidTr="007B1513">
        <w:trPr>
          <w:trHeight w:val="282"/>
          <w:jc w:val="center"/>
        </w:trPr>
        <w:tc>
          <w:tcPr>
            <w:tcW w:w="492" w:type="pct"/>
          </w:tcPr>
          <w:p w14:paraId="76B28E0D" w14:textId="2D44BB56" w:rsidR="007B1513" w:rsidRPr="007B1513" w:rsidRDefault="007B1513" w:rsidP="007B15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76" w:type="pct"/>
          </w:tcPr>
          <w:p w14:paraId="3B006D94" w14:textId="36A591CD" w:rsidR="007B1513" w:rsidRPr="007B1513" w:rsidRDefault="007B1513" w:rsidP="007B15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887" w:type="pct"/>
          </w:tcPr>
          <w:p w14:paraId="1A788D20" w14:textId="77777777" w:rsidR="007B1513" w:rsidRPr="007B1513" w:rsidRDefault="007B1513" w:rsidP="007B15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78" w:type="pct"/>
          </w:tcPr>
          <w:p w14:paraId="1DCACD9C" w14:textId="001C2491" w:rsidR="007B1513" w:rsidRPr="007B1513" w:rsidRDefault="007B1513" w:rsidP="007B15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1513">
              <w:rPr>
                <w:rFonts w:ascii="Times New Roman" w:hAnsi="Times New Roman" w:cs="Times New Roman"/>
                <w:sz w:val="26"/>
                <w:szCs w:val="26"/>
              </w:rPr>
              <w:t>QĐ6</w:t>
            </w:r>
          </w:p>
        </w:tc>
        <w:tc>
          <w:tcPr>
            <w:tcW w:w="767" w:type="pct"/>
          </w:tcPr>
          <w:p w14:paraId="083E8A01" w14:textId="77777777" w:rsidR="007B1513" w:rsidRPr="007B1513" w:rsidRDefault="007B1513" w:rsidP="007B151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53401CA" w14:textId="77777777" w:rsidR="007B1513" w:rsidRDefault="007B1513">
      <w:pPr>
        <w:rPr>
          <w:rFonts w:ascii="Times New Roman" w:hAnsi="Times New Roman" w:cs="Times New Roman"/>
          <w:sz w:val="26"/>
          <w:szCs w:val="26"/>
        </w:rPr>
      </w:pPr>
    </w:p>
    <w:p w14:paraId="270897F1" w14:textId="31847FDB" w:rsidR="00141363" w:rsidRDefault="007B151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329BB37" w14:textId="431A93C4" w:rsidR="007B1513" w:rsidRDefault="007B151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DA3A942" w14:textId="2C7C8039" w:rsidR="007B1513" w:rsidRDefault="007B151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F4FC41A" w14:textId="7222F887" w:rsidR="007B1513" w:rsidRDefault="007B1513">
      <w:pPr>
        <w:rPr>
          <w:rFonts w:ascii="Times New Roman" w:hAnsi="Times New Roman" w:cs="Times New Roman"/>
          <w:sz w:val="26"/>
          <w:szCs w:val="26"/>
        </w:rPr>
      </w:pPr>
    </w:p>
    <w:p w14:paraId="42A54024" w14:textId="5BE02059" w:rsidR="007B1513" w:rsidRDefault="007B151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045D3FE" w14:textId="66F2E7FA" w:rsidR="007B1513" w:rsidRDefault="007B151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FBA542A" w14:textId="178C6714" w:rsidR="007B1513" w:rsidRDefault="007B151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961">
        <w:rPr>
          <w:rFonts w:ascii="Times New Roman" w:hAnsi="Times New Roman" w:cs="Times New Roman"/>
          <w:sz w:val="26"/>
          <w:szCs w:val="26"/>
        </w:rPr>
        <w:t>dù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6042D94" w14:textId="005B24A4" w:rsidR="007B1513" w:rsidRDefault="007B151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39947CC" w14:textId="19FCCE77" w:rsidR="004D2961" w:rsidRDefault="004D296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A7C43D9" wp14:editId="7F236005">
            <wp:extent cx="1731750" cy="22402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0986" cy="225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0E81" w14:textId="2F18C14E" w:rsidR="004D2961" w:rsidRPr="00E57881" w:rsidRDefault="004D2961" w:rsidP="004D296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57881">
        <w:rPr>
          <w:rFonts w:ascii="Times New Roman" w:hAnsi="Times New Roman" w:cs="Times New Roman"/>
          <w:sz w:val="26"/>
          <w:szCs w:val="26"/>
          <w:lang w:val="vi-VN"/>
        </w:rPr>
        <w:t xml:space="preserve">D1: Thông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57881">
        <w:rPr>
          <w:rFonts w:ascii="Times New Roman" w:hAnsi="Times New Roman" w:cs="Times New Roman"/>
          <w:sz w:val="26"/>
          <w:szCs w:val="26"/>
          <w:lang w:val="vi-VN"/>
        </w:rPr>
        <w:t xml:space="preserve"> cần lưu trữ </w:t>
      </w:r>
    </w:p>
    <w:p w14:paraId="7C055F99" w14:textId="2AA0A953" w:rsidR="004D2961" w:rsidRPr="00E57881" w:rsidRDefault="004D2961" w:rsidP="004D296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57881">
        <w:rPr>
          <w:rFonts w:ascii="Times New Roman" w:hAnsi="Times New Roman" w:cs="Times New Roman"/>
          <w:sz w:val="26"/>
          <w:szCs w:val="26"/>
          <w:lang w:val="vi-VN"/>
        </w:rPr>
        <w:t xml:space="preserve">D2: Thông báo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57881">
        <w:rPr>
          <w:rFonts w:ascii="Times New Roman" w:hAnsi="Times New Roman" w:cs="Times New Roman"/>
          <w:sz w:val="26"/>
          <w:szCs w:val="26"/>
          <w:lang w:val="vi-VN"/>
        </w:rPr>
        <w:t xml:space="preserve"> thành công hay thất bại</w:t>
      </w:r>
    </w:p>
    <w:p w14:paraId="753170A2" w14:textId="7176FC86" w:rsidR="004D2961" w:rsidRPr="00305CF4" w:rsidRDefault="004D2961" w:rsidP="004D2961">
      <w:pPr>
        <w:rPr>
          <w:rFonts w:ascii="Times New Roman" w:hAnsi="Times New Roman" w:cs="Times New Roman"/>
          <w:sz w:val="26"/>
          <w:szCs w:val="26"/>
        </w:rPr>
      </w:pPr>
      <w:r w:rsidRPr="00E57881">
        <w:rPr>
          <w:rFonts w:ascii="Times New Roman" w:hAnsi="Times New Roman" w:cs="Times New Roman"/>
          <w:sz w:val="26"/>
          <w:szCs w:val="26"/>
          <w:lang w:val="vi-VN"/>
        </w:rPr>
        <w:t xml:space="preserve">D3: Thông tin của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Pr="00E57881">
        <w:rPr>
          <w:rFonts w:ascii="Times New Roman" w:hAnsi="Times New Roman" w:cs="Times New Roman"/>
          <w:sz w:val="26"/>
          <w:szCs w:val="26"/>
          <w:lang w:val="vi-VN"/>
        </w:rPr>
        <w:t xml:space="preserve"> được ghi xuống CSDL (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305C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305C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="00305C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Pr="00E57881">
        <w:rPr>
          <w:rFonts w:ascii="Times New Roman" w:hAnsi="Times New Roman" w:cs="Times New Roman"/>
          <w:sz w:val="26"/>
          <w:szCs w:val="26"/>
          <w:lang w:val="vi-VN"/>
        </w:rPr>
        <w:t>)</w:t>
      </w:r>
      <w:r w:rsidR="00305CF4">
        <w:rPr>
          <w:rFonts w:ascii="Times New Roman" w:hAnsi="Times New Roman" w:cs="Times New Roman"/>
          <w:sz w:val="26"/>
          <w:szCs w:val="26"/>
        </w:rPr>
        <w:t>.</w:t>
      </w:r>
    </w:p>
    <w:p w14:paraId="0DEACF2A" w14:textId="77777777" w:rsidR="00305CF4" w:rsidRDefault="004D2961" w:rsidP="004D2961">
      <w:pPr>
        <w:rPr>
          <w:rFonts w:ascii="Times New Roman" w:hAnsi="Times New Roman" w:cs="Times New Roman"/>
          <w:sz w:val="26"/>
          <w:szCs w:val="26"/>
        </w:rPr>
      </w:pPr>
      <w:r w:rsidRPr="00E57881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D4: Thông tin các bảng danh mục phục vụ cho việc nhập dữ liệu của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05CF4">
        <w:rPr>
          <w:rFonts w:ascii="Times New Roman" w:hAnsi="Times New Roman" w:cs="Times New Roman"/>
          <w:sz w:val="26"/>
          <w:szCs w:val="26"/>
        </w:rPr>
        <w:t>.</w:t>
      </w:r>
    </w:p>
    <w:p w14:paraId="099D20E3" w14:textId="09D6BBAF" w:rsidR="004D2961" w:rsidRPr="00305CF4" w:rsidRDefault="004D2961" w:rsidP="004D2961">
      <w:pPr>
        <w:rPr>
          <w:rFonts w:ascii="Times New Roman" w:hAnsi="Times New Roman" w:cs="Times New Roman"/>
          <w:sz w:val="26"/>
          <w:szCs w:val="26"/>
        </w:rPr>
      </w:pPr>
      <w:r w:rsidRPr="00E57881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Thuật toán xử lý:</w:t>
      </w:r>
    </w:p>
    <w:p w14:paraId="6C034D26" w14:textId="750D8811" w:rsidR="004D2961" w:rsidRPr="00305CF4" w:rsidRDefault="004D2961" w:rsidP="004D2961">
      <w:pPr>
        <w:rPr>
          <w:rFonts w:ascii="Times New Roman" w:hAnsi="Times New Roman" w:cs="Times New Roman"/>
          <w:sz w:val="26"/>
          <w:szCs w:val="26"/>
        </w:rPr>
      </w:pPr>
      <w:r w:rsidRPr="00E57881">
        <w:rPr>
          <w:rFonts w:ascii="Times New Roman" w:hAnsi="Times New Roman" w:cs="Times New Roman"/>
          <w:sz w:val="26"/>
          <w:szCs w:val="26"/>
          <w:lang w:val="vi-VN"/>
        </w:rPr>
        <w:t xml:space="preserve">Bước 1: Chọn chức năng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57881">
        <w:rPr>
          <w:rFonts w:ascii="Times New Roman" w:hAnsi="Times New Roman" w:cs="Times New Roman"/>
          <w:sz w:val="26"/>
          <w:szCs w:val="26"/>
          <w:lang w:val="vi-VN"/>
        </w:rPr>
        <w:t xml:space="preserve">, nhập thông tin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Pr="00E57881">
        <w:rPr>
          <w:rFonts w:ascii="Times New Roman" w:hAnsi="Times New Roman" w:cs="Times New Roman"/>
          <w:sz w:val="26"/>
          <w:szCs w:val="26"/>
          <w:lang w:val="vi-VN"/>
        </w:rPr>
        <w:t xml:space="preserve"> cần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CF4">
        <w:rPr>
          <w:rFonts w:ascii="Times New Roman" w:hAnsi="Times New Roman" w:cs="Times New Roman"/>
          <w:sz w:val="26"/>
          <w:szCs w:val="26"/>
        </w:rPr>
        <w:t>trữ</w:t>
      </w:r>
      <w:proofErr w:type="spellEnd"/>
    </w:p>
    <w:p w14:paraId="55B39CD8" w14:textId="77777777" w:rsidR="004D2961" w:rsidRPr="00E57881" w:rsidRDefault="004D2961" w:rsidP="004D296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57881">
        <w:rPr>
          <w:rFonts w:ascii="Times New Roman" w:hAnsi="Times New Roman" w:cs="Times New Roman"/>
          <w:sz w:val="26"/>
          <w:szCs w:val="26"/>
          <w:lang w:val="vi-VN"/>
        </w:rPr>
        <w:t>Bước 2: Kết nối CSDL.</w:t>
      </w:r>
    </w:p>
    <w:p w14:paraId="6694F5FD" w14:textId="77777777" w:rsidR="004D2961" w:rsidRPr="00E57881" w:rsidRDefault="004D2961" w:rsidP="004D296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57881">
        <w:rPr>
          <w:rFonts w:ascii="Times New Roman" w:hAnsi="Times New Roman" w:cs="Times New Roman"/>
          <w:sz w:val="26"/>
          <w:szCs w:val="26"/>
          <w:lang w:val="vi-VN"/>
        </w:rPr>
        <w:t>Bước 3: Đọc D4 từ bộ nhớ phụ.</w:t>
      </w:r>
    </w:p>
    <w:p w14:paraId="7BADDDD9" w14:textId="7EFF3D4F" w:rsidR="004D2961" w:rsidRPr="00514210" w:rsidRDefault="004D2961" w:rsidP="004D296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5788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57881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QĐ1 </w:t>
      </w:r>
      <w:r w:rsidR="00514210" w:rsidRPr="00E57881">
        <w:rPr>
          <w:rFonts w:ascii="Times New Roman" w:hAnsi="Times New Roman" w:cs="Times New Roman"/>
          <w:sz w:val="26"/>
          <w:szCs w:val="26"/>
          <w:lang w:val="vi-VN"/>
        </w:rPr>
        <w:t xml:space="preserve">kiểm tra các thông tin của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="00514210" w:rsidRPr="00E57881">
        <w:rPr>
          <w:rFonts w:ascii="Times New Roman" w:hAnsi="Times New Roman" w:cs="Times New Roman"/>
          <w:sz w:val="26"/>
          <w:szCs w:val="26"/>
          <w:lang w:val="vi-VN"/>
        </w:rPr>
        <w:t xml:space="preserve"> có hợp lệ không</w:t>
      </w:r>
      <w:r w:rsidR="00514210">
        <w:rPr>
          <w:rFonts w:ascii="Times New Roman" w:hAnsi="Times New Roman" w:cs="Times New Roman"/>
          <w:sz w:val="26"/>
          <w:szCs w:val="26"/>
        </w:rPr>
        <w:t>.</w:t>
      </w:r>
    </w:p>
    <w:p w14:paraId="5824C019" w14:textId="77777777" w:rsidR="004D2961" w:rsidRPr="00E57881" w:rsidRDefault="004D2961" w:rsidP="004D296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5788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57881">
        <w:rPr>
          <w:rFonts w:ascii="Times New Roman" w:hAnsi="Times New Roman" w:cs="Times New Roman"/>
          <w:sz w:val="26"/>
          <w:szCs w:val="26"/>
        </w:rPr>
        <w:t xml:space="preserve"> 5: </w:t>
      </w:r>
    </w:p>
    <w:p w14:paraId="14EA5913" w14:textId="2AFCA8B8" w:rsidR="004D2961" w:rsidRPr="004D2961" w:rsidRDefault="004D2961" w:rsidP="00305CF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4D296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D2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961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4D2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9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2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96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D2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96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D2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96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D2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96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D2961">
        <w:rPr>
          <w:rFonts w:ascii="Times New Roman" w:hAnsi="Times New Roman" w:cs="Times New Roman"/>
          <w:sz w:val="26"/>
          <w:szCs w:val="26"/>
        </w:rPr>
        <w:t xml:space="preserve"> D3 </w:t>
      </w:r>
      <w:proofErr w:type="spellStart"/>
      <w:r w:rsidRPr="004D2961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4D2961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4D29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2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9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D2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96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D2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96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D2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96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D296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D67E725" w14:textId="77777777" w:rsidR="004D2961" w:rsidRPr="004D2961" w:rsidRDefault="004D2961" w:rsidP="00305CF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4D296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D2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96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D2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961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4D2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96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D2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96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D2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96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D2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9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D2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96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D2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961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4D2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961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4D2961">
        <w:rPr>
          <w:rFonts w:ascii="Times New Roman" w:hAnsi="Times New Roman" w:cs="Times New Roman"/>
          <w:sz w:val="26"/>
          <w:szCs w:val="26"/>
        </w:rPr>
        <w:t>.</w:t>
      </w:r>
    </w:p>
    <w:p w14:paraId="148EE591" w14:textId="77777777" w:rsidR="00305CF4" w:rsidRDefault="004D2961" w:rsidP="004D2961">
      <w:pPr>
        <w:tabs>
          <w:tab w:val="center" w:pos="52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E5788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57881">
        <w:rPr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 w:rsidRPr="00E57881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E57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88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57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881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57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8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57881">
        <w:rPr>
          <w:rFonts w:ascii="Times New Roman" w:hAnsi="Times New Roman" w:cs="Times New Roman"/>
          <w:sz w:val="26"/>
          <w:szCs w:val="26"/>
        </w:rPr>
        <w:t xml:space="preserve"> CSDL.</w:t>
      </w:r>
    </w:p>
    <w:p w14:paraId="11C6A5DC" w14:textId="77777777" w:rsidR="00305CF4" w:rsidRDefault="00305CF4" w:rsidP="004D2961">
      <w:pPr>
        <w:tabs>
          <w:tab w:val="center" w:pos="5220"/>
        </w:tabs>
        <w:rPr>
          <w:rFonts w:ascii="Times New Roman" w:hAnsi="Times New Roman" w:cs="Times New Roman"/>
          <w:sz w:val="26"/>
          <w:szCs w:val="26"/>
        </w:rPr>
      </w:pPr>
    </w:p>
    <w:p w14:paraId="4A3B6386" w14:textId="575FEC80" w:rsidR="00305CF4" w:rsidRDefault="00305CF4" w:rsidP="004D2961">
      <w:pPr>
        <w:tabs>
          <w:tab w:val="center" w:pos="522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600CD69" w14:textId="171E2937" w:rsidR="00305CF4" w:rsidRDefault="00305CF4" w:rsidP="004D2961">
      <w:pPr>
        <w:tabs>
          <w:tab w:val="center" w:pos="522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ở (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>.</w:t>
      </w:r>
    </w:p>
    <w:p w14:paraId="7B1FECDB" w14:textId="38A8BCD7" w:rsidR="00514210" w:rsidRDefault="00514210" w:rsidP="004D2961">
      <w:pPr>
        <w:tabs>
          <w:tab w:val="center" w:pos="522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AA0CDD" w14:textId="08456891" w:rsidR="00305CF4" w:rsidRPr="00514210" w:rsidRDefault="00305CF4" w:rsidP="00305CF4">
      <w:pPr>
        <w:rPr>
          <w:rFonts w:ascii="Times New Roman" w:hAnsi="Times New Roman" w:cs="Times New Roman"/>
          <w:sz w:val="26"/>
          <w:szCs w:val="26"/>
        </w:rPr>
      </w:pPr>
      <w:r w:rsidRPr="00305CF4">
        <w:rPr>
          <w:rFonts w:ascii="Times New Roman" w:hAnsi="Times New Roman" w:cs="Times New Roman"/>
          <w:sz w:val="26"/>
          <w:szCs w:val="26"/>
          <w:lang w:val="vi-VN"/>
        </w:rPr>
        <w:t xml:space="preserve">Thông tin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05CF4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305CF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lịnh</w:t>
      </w:r>
      <w:proofErr w:type="spellEnd"/>
      <w:r w:rsidRPr="00305CF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chú</w:t>
      </w:r>
      <w:proofErr w:type="spellEnd"/>
    </w:p>
    <w:p w14:paraId="39EAD995" w14:textId="77777777" w:rsidR="00305CF4" w:rsidRDefault="00305CF4" w:rsidP="004D2961">
      <w:pPr>
        <w:tabs>
          <w:tab w:val="center" w:pos="5220"/>
        </w:tabs>
        <w:rPr>
          <w:rFonts w:ascii="Times New Roman" w:hAnsi="Times New Roman" w:cs="Times New Roman"/>
          <w:sz w:val="26"/>
          <w:szCs w:val="26"/>
        </w:rPr>
      </w:pPr>
    </w:p>
    <w:p w14:paraId="161B6DF4" w14:textId="12D38E02" w:rsidR="004D2961" w:rsidRPr="004F1DE7" w:rsidRDefault="00305CF4" w:rsidP="004D2961">
      <w:pPr>
        <w:tabs>
          <w:tab w:val="center" w:pos="522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8FBA483" wp14:editId="0C365A57">
            <wp:extent cx="1968485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620" cy="26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961">
        <w:rPr>
          <w:rFonts w:ascii="Times New Roman" w:hAnsi="Times New Roman" w:cs="Times New Roman"/>
          <w:sz w:val="26"/>
          <w:szCs w:val="26"/>
        </w:rPr>
        <w:tab/>
      </w:r>
    </w:p>
    <w:p w14:paraId="0F27C5C9" w14:textId="132365B8" w:rsidR="00305CF4" w:rsidRPr="00514210" w:rsidRDefault="00305CF4" w:rsidP="00305CF4">
      <w:pPr>
        <w:rPr>
          <w:rFonts w:ascii="Times New Roman" w:hAnsi="Times New Roman" w:cs="Times New Roman"/>
          <w:sz w:val="26"/>
          <w:szCs w:val="26"/>
        </w:rPr>
      </w:pPr>
      <w:r w:rsidRPr="00E57881">
        <w:rPr>
          <w:rFonts w:ascii="Times New Roman" w:hAnsi="Times New Roman" w:cs="Times New Roman"/>
          <w:sz w:val="26"/>
          <w:szCs w:val="26"/>
          <w:lang w:val="vi-VN"/>
        </w:rPr>
        <w:t xml:space="preserve">D1: Thông tin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Pr="00E57881">
        <w:rPr>
          <w:rFonts w:ascii="Times New Roman" w:hAnsi="Times New Roman" w:cs="Times New Roman"/>
          <w:sz w:val="26"/>
          <w:szCs w:val="26"/>
          <w:lang w:val="vi-VN"/>
        </w:rPr>
        <w:t xml:space="preserve"> mới cần lưu trữ </w:t>
      </w:r>
      <w:r w:rsidR="00514210">
        <w:rPr>
          <w:rFonts w:ascii="Times New Roman" w:hAnsi="Times New Roman" w:cs="Times New Roman"/>
          <w:sz w:val="26"/>
          <w:szCs w:val="26"/>
        </w:rPr>
        <w:t>.</w:t>
      </w:r>
    </w:p>
    <w:p w14:paraId="03DB7BED" w14:textId="5001EF3A" w:rsidR="00305CF4" w:rsidRPr="00514210" w:rsidRDefault="00305CF4" w:rsidP="00305CF4">
      <w:pPr>
        <w:rPr>
          <w:rFonts w:ascii="Times New Roman" w:hAnsi="Times New Roman" w:cs="Times New Roman"/>
          <w:sz w:val="26"/>
          <w:szCs w:val="26"/>
        </w:rPr>
      </w:pPr>
      <w:r w:rsidRPr="00E57881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D2: Thông báo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Pr="00E57881">
        <w:rPr>
          <w:rFonts w:ascii="Times New Roman" w:hAnsi="Times New Roman" w:cs="Times New Roman"/>
          <w:sz w:val="26"/>
          <w:szCs w:val="26"/>
          <w:lang w:val="vi-VN"/>
        </w:rPr>
        <w:t xml:space="preserve"> thành công hay thất bại</w:t>
      </w:r>
      <w:r w:rsidR="00514210">
        <w:rPr>
          <w:rFonts w:ascii="Times New Roman" w:hAnsi="Times New Roman" w:cs="Times New Roman"/>
          <w:sz w:val="26"/>
          <w:szCs w:val="26"/>
        </w:rPr>
        <w:t>.</w:t>
      </w:r>
    </w:p>
    <w:p w14:paraId="162DE6A7" w14:textId="3D7024A6" w:rsidR="00305CF4" w:rsidRPr="00514210" w:rsidRDefault="00305CF4" w:rsidP="00305CF4">
      <w:pPr>
        <w:rPr>
          <w:rFonts w:ascii="Times New Roman" w:hAnsi="Times New Roman" w:cs="Times New Roman"/>
          <w:sz w:val="26"/>
          <w:szCs w:val="26"/>
        </w:rPr>
      </w:pPr>
      <w:r w:rsidRPr="00E57881">
        <w:rPr>
          <w:rFonts w:ascii="Times New Roman" w:hAnsi="Times New Roman" w:cs="Times New Roman"/>
          <w:sz w:val="26"/>
          <w:szCs w:val="26"/>
          <w:lang w:val="vi-VN"/>
        </w:rPr>
        <w:t xml:space="preserve">D3: Thông tin của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Pr="00E57881">
        <w:rPr>
          <w:rFonts w:ascii="Times New Roman" w:hAnsi="Times New Roman" w:cs="Times New Roman"/>
          <w:sz w:val="26"/>
          <w:szCs w:val="26"/>
          <w:lang w:val="vi-VN"/>
        </w:rPr>
        <w:t xml:space="preserve"> được ghi xuống CSDL</w:t>
      </w:r>
      <w:r w:rsidR="00514210">
        <w:rPr>
          <w:rFonts w:ascii="Times New Roman" w:hAnsi="Times New Roman" w:cs="Times New Roman"/>
          <w:sz w:val="26"/>
          <w:szCs w:val="26"/>
        </w:rPr>
        <w:t>.</w:t>
      </w:r>
    </w:p>
    <w:p w14:paraId="79F646F1" w14:textId="1B503C92" w:rsidR="00305CF4" w:rsidRPr="00514210" w:rsidRDefault="00305CF4" w:rsidP="00305CF4">
      <w:pPr>
        <w:rPr>
          <w:rFonts w:ascii="Times New Roman" w:hAnsi="Times New Roman" w:cs="Times New Roman"/>
          <w:sz w:val="26"/>
          <w:szCs w:val="26"/>
        </w:rPr>
      </w:pPr>
      <w:r w:rsidRPr="00E57881">
        <w:rPr>
          <w:rFonts w:ascii="Times New Roman" w:hAnsi="Times New Roman" w:cs="Times New Roman"/>
          <w:sz w:val="26"/>
          <w:szCs w:val="26"/>
          <w:lang w:val="vi-VN"/>
        </w:rPr>
        <w:t xml:space="preserve">D4: Thông tin các bảng danh mục phục vụ cho việc nhập dữ liệu của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trồng</w:t>
      </w:r>
      <w:proofErr w:type="spellEnd"/>
    </w:p>
    <w:p w14:paraId="780C872E" w14:textId="77777777" w:rsidR="00305CF4" w:rsidRPr="00E57881" w:rsidRDefault="00305CF4" w:rsidP="00305CF4">
      <w:pPr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</w:pPr>
      <w:r w:rsidRPr="00E57881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Thuật toán xử lý:</w:t>
      </w:r>
    </w:p>
    <w:p w14:paraId="13AAE4D4" w14:textId="1FC4E6F1" w:rsidR="00305CF4" w:rsidRPr="00E57881" w:rsidRDefault="00305CF4" w:rsidP="00305CF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57881">
        <w:rPr>
          <w:rFonts w:ascii="Times New Roman" w:hAnsi="Times New Roman" w:cs="Times New Roman"/>
          <w:sz w:val="26"/>
          <w:szCs w:val="26"/>
          <w:lang w:val="vi-VN"/>
        </w:rPr>
        <w:t>Bước 1: Chọn chức năng</w:t>
      </w:r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r w:rsidRPr="00E57881">
        <w:rPr>
          <w:rFonts w:ascii="Times New Roman" w:hAnsi="Times New Roman" w:cs="Times New Roman"/>
          <w:sz w:val="26"/>
          <w:szCs w:val="26"/>
          <w:lang w:val="vi-VN"/>
        </w:rPr>
        <w:t xml:space="preserve">, nhập thông tin của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Pr="00E57881">
        <w:rPr>
          <w:rFonts w:ascii="Times New Roman" w:hAnsi="Times New Roman" w:cs="Times New Roman"/>
          <w:sz w:val="26"/>
          <w:szCs w:val="26"/>
          <w:lang w:val="vi-VN"/>
        </w:rPr>
        <w:t xml:space="preserve"> mới (D1).</w:t>
      </w:r>
    </w:p>
    <w:p w14:paraId="1E1948E6" w14:textId="77777777" w:rsidR="00305CF4" w:rsidRPr="00E57881" w:rsidRDefault="00305CF4" w:rsidP="00305CF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57881">
        <w:rPr>
          <w:rFonts w:ascii="Times New Roman" w:hAnsi="Times New Roman" w:cs="Times New Roman"/>
          <w:sz w:val="26"/>
          <w:szCs w:val="26"/>
          <w:lang w:val="vi-VN"/>
        </w:rPr>
        <w:t>Bước 2: Kết nối CSDL.</w:t>
      </w:r>
    </w:p>
    <w:p w14:paraId="4B0E55A7" w14:textId="77777777" w:rsidR="00305CF4" w:rsidRPr="00E57881" w:rsidRDefault="00305CF4" w:rsidP="00305CF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57881">
        <w:rPr>
          <w:rFonts w:ascii="Times New Roman" w:hAnsi="Times New Roman" w:cs="Times New Roman"/>
          <w:sz w:val="26"/>
          <w:szCs w:val="26"/>
          <w:lang w:val="vi-VN"/>
        </w:rPr>
        <w:t>Bước 3: Đọc D4 từ bộ nhớ phụ.</w:t>
      </w:r>
    </w:p>
    <w:p w14:paraId="7FF8C70C" w14:textId="08635948" w:rsidR="00305CF4" w:rsidRPr="00E57881" w:rsidRDefault="00305CF4" w:rsidP="00305CF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57881">
        <w:rPr>
          <w:rFonts w:ascii="Times New Roman" w:hAnsi="Times New Roman" w:cs="Times New Roman"/>
          <w:sz w:val="26"/>
          <w:szCs w:val="26"/>
          <w:lang w:val="vi-VN"/>
        </w:rPr>
        <w:t xml:space="preserve">Bước 4: Dựa vào QĐ2 kiểm tra các thông tin của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5142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210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Pr="00E57881">
        <w:rPr>
          <w:rFonts w:ascii="Times New Roman" w:hAnsi="Times New Roman" w:cs="Times New Roman"/>
          <w:sz w:val="26"/>
          <w:szCs w:val="26"/>
          <w:lang w:val="vi-VN"/>
        </w:rPr>
        <w:t xml:space="preserve"> có hợp lệ không</w:t>
      </w:r>
    </w:p>
    <w:p w14:paraId="05F92055" w14:textId="77777777" w:rsidR="00305CF4" w:rsidRPr="00E57881" w:rsidRDefault="00305CF4" w:rsidP="00305CF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5788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57881">
        <w:rPr>
          <w:rFonts w:ascii="Times New Roman" w:hAnsi="Times New Roman" w:cs="Times New Roman"/>
          <w:sz w:val="26"/>
          <w:szCs w:val="26"/>
        </w:rPr>
        <w:t xml:space="preserve"> 5: </w:t>
      </w:r>
    </w:p>
    <w:p w14:paraId="415A11DA" w14:textId="77777777" w:rsidR="00305CF4" w:rsidRPr="00305CF4" w:rsidRDefault="00305CF4" w:rsidP="00514210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305CF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CF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CF4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CF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CF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 xml:space="preserve"> D3 </w:t>
      </w:r>
      <w:proofErr w:type="spellStart"/>
      <w:r w:rsidRPr="00305CF4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305CF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CF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CF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CF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CF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76BC225" w14:textId="77777777" w:rsidR="00305CF4" w:rsidRPr="00305CF4" w:rsidRDefault="00305CF4" w:rsidP="00514210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305CF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CF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CF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CF4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CF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CF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CF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CF4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CF4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>.</w:t>
      </w:r>
    </w:p>
    <w:p w14:paraId="3C03D923" w14:textId="45C8F8D3" w:rsidR="00305CF4" w:rsidRPr="00305CF4" w:rsidRDefault="00305CF4" w:rsidP="00305CF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05CF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 w:rsidRPr="00305CF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CF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CF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305CF4">
        <w:rPr>
          <w:rFonts w:ascii="Times New Roman" w:hAnsi="Times New Roman" w:cs="Times New Roman"/>
          <w:sz w:val="26"/>
          <w:szCs w:val="26"/>
        </w:rPr>
        <w:t xml:space="preserve"> CSD</w:t>
      </w:r>
      <w:r w:rsidR="00514210">
        <w:rPr>
          <w:rFonts w:ascii="Times New Roman" w:hAnsi="Times New Roman" w:cs="Times New Roman"/>
          <w:sz w:val="26"/>
          <w:szCs w:val="26"/>
        </w:rPr>
        <w:t>L</w:t>
      </w:r>
      <w:r w:rsidRPr="00305CF4">
        <w:rPr>
          <w:rFonts w:ascii="Times New Roman" w:hAnsi="Times New Roman" w:cs="Times New Roman"/>
          <w:sz w:val="26"/>
          <w:szCs w:val="26"/>
        </w:rPr>
        <w:t>.</w:t>
      </w:r>
      <w:bookmarkStart w:id="220" w:name="_GoBack"/>
      <w:bookmarkEnd w:id="220"/>
    </w:p>
    <w:p w14:paraId="12896AB3" w14:textId="77777777" w:rsidR="004D2961" w:rsidRPr="00141363" w:rsidRDefault="004D2961">
      <w:pPr>
        <w:rPr>
          <w:rFonts w:ascii="Times New Roman" w:hAnsi="Times New Roman" w:cs="Times New Roman"/>
          <w:sz w:val="26"/>
          <w:szCs w:val="26"/>
        </w:rPr>
      </w:pPr>
    </w:p>
    <w:sectPr w:rsidR="004D2961" w:rsidRPr="0014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B6EF6" w14:textId="77777777" w:rsidR="00001231" w:rsidRDefault="00001231" w:rsidP="00514210">
      <w:pPr>
        <w:spacing w:after="0" w:line="240" w:lineRule="auto"/>
      </w:pPr>
      <w:r>
        <w:separator/>
      </w:r>
    </w:p>
  </w:endnote>
  <w:endnote w:type="continuationSeparator" w:id="0">
    <w:p w14:paraId="3461DA4E" w14:textId="77777777" w:rsidR="00001231" w:rsidRDefault="00001231" w:rsidP="00514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A5D38" w14:textId="77777777" w:rsidR="00001231" w:rsidRDefault="00001231" w:rsidP="00514210">
      <w:pPr>
        <w:spacing w:after="0" w:line="240" w:lineRule="auto"/>
      </w:pPr>
      <w:r>
        <w:separator/>
      </w:r>
    </w:p>
  </w:footnote>
  <w:footnote w:type="continuationSeparator" w:id="0">
    <w:p w14:paraId="659C819C" w14:textId="77777777" w:rsidR="00001231" w:rsidRDefault="00001231" w:rsidP="00514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4C0"/>
    <w:multiLevelType w:val="hybridMultilevel"/>
    <w:tmpl w:val="A7667CFE"/>
    <w:lvl w:ilvl="0" w:tplc="60D2EEEC">
      <w:start w:val="1"/>
      <w:numFmt w:val="bullet"/>
      <w:lvlText w:val="-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A5CF098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06C8E"/>
    <w:multiLevelType w:val="hybridMultilevel"/>
    <w:tmpl w:val="FE78D922"/>
    <w:lvl w:ilvl="0" w:tplc="60D2EEEC">
      <w:start w:val="1"/>
      <w:numFmt w:val="bullet"/>
      <w:lvlText w:val="-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A5CF098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AA700AAA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  <w:sz w:val="26"/>
        <w:szCs w:val="26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34C0A"/>
    <w:multiLevelType w:val="hybridMultilevel"/>
    <w:tmpl w:val="55B09472"/>
    <w:lvl w:ilvl="0" w:tplc="60D2EEE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hanh Pham">
    <w15:presenceInfo w15:providerId="Windows Live" w15:userId="193ddff1ebe83e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86"/>
    <w:rsid w:val="00001231"/>
    <w:rsid w:val="00141363"/>
    <w:rsid w:val="001C1E86"/>
    <w:rsid w:val="001E2795"/>
    <w:rsid w:val="00305CF4"/>
    <w:rsid w:val="004D2961"/>
    <w:rsid w:val="00514210"/>
    <w:rsid w:val="00781200"/>
    <w:rsid w:val="007B1513"/>
    <w:rsid w:val="00E9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7397"/>
  <w15:chartTrackingRefBased/>
  <w15:docId w15:val="{69103A85-374C-4D47-B0E7-A344009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1363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6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D296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4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210"/>
  </w:style>
  <w:style w:type="paragraph" w:styleId="Footer">
    <w:name w:val="footer"/>
    <w:basedOn w:val="Normal"/>
    <w:link w:val="FooterChar"/>
    <w:uiPriority w:val="99"/>
    <w:unhideWhenUsed/>
    <w:rsid w:val="00514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0F3FE-AD4F-42E8-89CC-C4B63AAE2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Khanh Pham</cp:lastModifiedBy>
  <cp:revision>2</cp:revision>
  <dcterms:created xsi:type="dcterms:W3CDTF">2019-04-01T17:32:00Z</dcterms:created>
  <dcterms:modified xsi:type="dcterms:W3CDTF">2019-04-01T19:56:00Z</dcterms:modified>
</cp:coreProperties>
</file>